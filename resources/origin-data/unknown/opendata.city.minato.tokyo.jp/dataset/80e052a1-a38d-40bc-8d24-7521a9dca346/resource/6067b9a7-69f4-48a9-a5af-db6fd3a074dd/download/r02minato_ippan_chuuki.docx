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0861B" w14:textId="60B96620" w:rsidR="002C0808" w:rsidRPr="002C0808" w:rsidRDefault="002C0808"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注記（一般会計等）</w:t>
      </w:r>
    </w:p>
    <w:p w14:paraId="3F636FE8" w14:textId="0CD0635C"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  重要な会計方針</w:t>
      </w:r>
    </w:p>
    <w:p w14:paraId="64C8DFC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（１）有形固定資産等の評価基準及び評価方法</w:t>
      </w:r>
    </w:p>
    <w:p w14:paraId="51353478" w14:textId="16921611" w:rsidR="00697584" w:rsidRPr="002C0808" w:rsidRDefault="00697584" w:rsidP="002C0808">
      <w:pPr>
        <w:widowControl/>
        <w:ind w:leftChars="202" w:left="424" w:firstLineChars="128" w:firstLine="307"/>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有形固定資産及び無形固定資産の開始時簿価については、取得原価が判明しているものは、原則として取得原価とし、取得原価が不明なものは、原則として再調達原価とします。償却資産は、当該価額から減価償却累計額を控除した価額を計上しています。</w:t>
      </w:r>
    </w:p>
    <w:p w14:paraId="2F3BA6C7" w14:textId="6C7BDD5D" w:rsidR="002C0808" w:rsidRPr="002C0808" w:rsidDel="00E3573A" w:rsidRDefault="00697584" w:rsidP="002C0808">
      <w:pPr>
        <w:widowControl/>
        <w:ind w:leftChars="346" w:left="869" w:hangingChars="59" w:hanging="142"/>
        <w:jc w:val="left"/>
        <w:rPr>
          <w:del w:id="0" w:author="智恵子 松井" w:date="2021-09-24T10:50:00Z"/>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また、開始後については、原則として取得原価とし、再評価は行わないこと</w:t>
      </w:r>
    </w:p>
    <w:p w14:paraId="74C84046" w14:textId="77777777" w:rsidR="00E3573A" w:rsidRDefault="002C0808" w:rsidP="00E3573A">
      <w:pPr>
        <w:widowControl/>
        <w:ind w:leftChars="346" w:left="869" w:hangingChars="59" w:hanging="142"/>
        <w:jc w:val="left"/>
        <w:rPr>
          <w:ins w:id="1" w:author="智恵子 松井" w:date="2021-09-24T10:50:00Z"/>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と</w:t>
      </w:r>
    </w:p>
    <w:p w14:paraId="61A24BC4" w14:textId="66E831B8" w:rsidR="00697584" w:rsidRPr="002C0808" w:rsidRDefault="00697584">
      <w:pPr>
        <w:widowControl/>
        <w:ind w:firstLineChars="200" w:firstLine="480"/>
        <w:jc w:val="left"/>
        <w:rPr>
          <w:rFonts w:ascii="BIZ UD明朝 Medium" w:eastAsia="BIZ UD明朝 Medium" w:hAnsi="BIZ UD明朝 Medium" w:cs="ＭＳ Ｐゴシック"/>
          <w:kern w:val="0"/>
          <w:sz w:val="24"/>
          <w:szCs w:val="24"/>
        </w:rPr>
        <w:pPrChange w:id="2" w:author="智恵子 松井" w:date="2021-09-24T10:50:00Z">
          <w:pPr>
            <w:widowControl/>
            <w:ind w:firstLineChars="177" w:firstLine="425"/>
            <w:jc w:val="left"/>
          </w:pPr>
        </w:pPrChange>
      </w:pPr>
      <w:r w:rsidRPr="002C0808">
        <w:rPr>
          <w:rFonts w:ascii="BIZ UD明朝 Medium" w:eastAsia="BIZ UD明朝 Medium" w:hAnsi="BIZ UD明朝 Medium" w:cs="ＭＳ Ｐゴシック" w:hint="eastAsia"/>
          <w:kern w:val="0"/>
          <w:sz w:val="24"/>
          <w:szCs w:val="24"/>
        </w:rPr>
        <w:t>します。</w:t>
      </w:r>
    </w:p>
    <w:p w14:paraId="2A419352" w14:textId="77777777" w:rsidR="00697584" w:rsidRPr="002C0808" w:rsidRDefault="00697584" w:rsidP="00697584">
      <w:pPr>
        <w:widowControl/>
        <w:ind w:firstLineChars="100" w:firstLine="240"/>
        <w:jc w:val="left"/>
        <w:rPr>
          <w:rFonts w:ascii="BIZ UDゴシック" w:eastAsia="BIZ UDゴシック" w:hAnsi="BIZ UDゴシック" w:cs="ＭＳ Ｐゴシック"/>
          <w:kern w:val="0"/>
          <w:sz w:val="24"/>
          <w:szCs w:val="24"/>
        </w:rPr>
      </w:pPr>
    </w:p>
    <w:p w14:paraId="30BD6C0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（２）有価証券等の評価基準及び評価方法</w:t>
      </w:r>
    </w:p>
    <w:p w14:paraId="6DE748EC"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満期保有目的有価証券・・・償却原価法</w:t>
      </w:r>
    </w:p>
    <w:p w14:paraId="5CE57EE4"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6B41E617"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満期保有目的以外の有価証券</w:t>
      </w:r>
      <w:r w:rsidRPr="003B555F">
        <w:rPr>
          <w:rFonts w:ascii="BIZ UD明朝 Medium" w:eastAsia="BIZ UD明朝 Medium" w:hAnsi="BIZ UD明朝 Medium" w:cs="ＭＳ Ｐゴシック" w:hint="eastAsia"/>
          <w:kern w:val="0"/>
          <w:sz w:val="24"/>
          <w:szCs w:val="24"/>
        </w:rPr>
        <w:br/>
        <w:t>ア　市場価格のあるもの・・・会計年度末における市場価格</w:t>
      </w:r>
      <w:r w:rsidRPr="003B555F">
        <w:rPr>
          <w:rFonts w:ascii="BIZ UD明朝 Medium" w:eastAsia="BIZ UD明朝 Medium" w:hAnsi="BIZ UD明朝 Medium" w:cs="ＭＳ Ｐゴシック" w:hint="eastAsia"/>
          <w:kern w:val="0"/>
          <w:sz w:val="24"/>
          <w:szCs w:val="24"/>
        </w:rPr>
        <w:br/>
        <w:t>イ　市場価格のないもの・・・取得原価</w:t>
      </w:r>
    </w:p>
    <w:p w14:paraId="5A24E475"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545D501E"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w:t>
      </w:r>
    </w:p>
    <w:p w14:paraId="1AD77328" w14:textId="77777777" w:rsidR="00697584" w:rsidRPr="003B555F" w:rsidRDefault="00697584" w:rsidP="00A07A23">
      <w:pPr>
        <w:pStyle w:val="a3"/>
        <w:widowControl/>
        <w:ind w:leftChars="0" w:left="7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出資金については、市場価格がないため、出資金額により評価しています。ただし、実質価額が著しく低下したものについては、相当の減額を行った後の価額で計上しています。</w:t>
      </w:r>
    </w:p>
    <w:p w14:paraId="56697A5B" w14:textId="77777777" w:rsidR="00697584" w:rsidRPr="002C0808" w:rsidRDefault="00697584" w:rsidP="00697584">
      <w:pPr>
        <w:widowControl/>
        <w:ind w:leftChars="270" w:left="567" w:rightChars="-10" w:right="-21"/>
        <w:jc w:val="left"/>
        <w:rPr>
          <w:rFonts w:ascii="BIZ UDゴシック" w:eastAsia="BIZ UDゴシック" w:hAnsi="BIZ UDゴシック" w:cs="ＭＳ Ｐゴシック"/>
          <w:kern w:val="0"/>
          <w:sz w:val="24"/>
          <w:szCs w:val="24"/>
        </w:rPr>
      </w:pPr>
    </w:p>
    <w:p w14:paraId="2787D113"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（３）有形固定資産等の減価償却の方法</w:t>
      </w:r>
    </w:p>
    <w:p w14:paraId="7CC9CC49" w14:textId="35C0B837" w:rsidR="00697584" w:rsidRPr="003B555F" w:rsidRDefault="00697584" w:rsidP="003B555F">
      <w:pPr>
        <w:widowControl/>
        <w:ind w:leftChars="250" w:left="525" w:firstLineChars="76" w:firstLine="182"/>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有形固定資産(土地、立木竹、美術品・骨董品、歴史的建造物及び建設仮勘定を除</w:t>
      </w:r>
      <w:r w:rsidR="007B4DEB" w:rsidRPr="003B555F">
        <w:rPr>
          <w:rFonts w:ascii="BIZ UD明朝 Medium" w:eastAsia="BIZ UD明朝 Medium" w:hAnsi="BIZ UD明朝 Medium" w:cs="ＭＳ Ｐゴシック" w:hint="eastAsia"/>
          <w:kern w:val="0"/>
          <w:sz w:val="24"/>
          <w:szCs w:val="24"/>
        </w:rPr>
        <w:t>く</w:t>
      </w:r>
      <w:r w:rsidRPr="003B555F">
        <w:rPr>
          <w:rFonts w:ascii="BIZ UD明朝 Medium" w:eastAsia="BIZ UD明朝 Medium" w:hAnsi="BIZ UD明朝 Medium" w:cs="ＭＳ Ｐゴシック" w:hint="eastAsia"/>
          <w:kern w:val="0"/>
          <w:sz w:val="24"/>
          <w:szCs w:val="24"/>
        </w:rPr>
        <w:t>)及び無形固定資産(地上権、地役権、借地権、鉱業権等の用益物権を除く)は、残存価額を零として定額法により減価償却を行います。ただし、インフラ資産の工作物(道路の底地と一体である工作物のうち橋りょう、トンネル、駐輪場、電線共同溝を除く構造物及び付属物)については、取替法を適用します。</w:t>
      </w:r>
    </w:p>
    <w:p w14:paraId="64AF0BF8" w14:textId="77777777" w:rsidR="00697584" w:rsidRPr="002C0808" w:rsidRDefault="00697584" w:rsidP="00697584">
      <w:pPr>
        <w:widowControl/>
        <w:ind w:leftChars="100" w:left="210" w:firstLineChars="100" w:firstLine="240"/>
        <w:jc w:val="left"/>
        <w:rPr>
          <w:rFonts w:ascii="BIZ UDゴシック" w:eastAsia="BIZ UDゴシック" w:hAnsi="BIZ UDゴシック" w:cs="ＭＳ Ｐゴシック"/>
          <w:kern w:val="0"/>
          <w:sz w:val="24"/>
          <w:szCs w:val="24"/>
        </w:rPr>
      </w:pPr>
    </w:p>
    <w:p w14:paraId="2A6B2840"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（４）引当金の計上基準及び算定方法</w:t>
      </w:r>
    </w:p>
    <w:p w14:paraId="6BF3DC17" w14:textId="77777777" w:rsidR="00697584" w:rsidRPr="003B555F" w:rsidRDefault="00697584" w:rsidP="00697584">
      <w:pPr>
        <w:pStyle w:val="a3"/>
        <w:widowControl/>
        <w:numPr>
          <w:ilvl w:val="0"/>
          <w:numId w:val="2"/>
        </w:numPr>
        <w:ind w:leftChars="0" w:left="767" w:hanging="31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徴収不能引当金</w:t>
      </w:r>
    </w:p>
    <w:p w14:paraId="054F4B15" w14:textId="77777777" w:rsidR="00697584" w:rsidRPr="003B555F" w:rsidRDefault="00697584" w:rsidP="007B4DEB">
      <w:pPr>
        <w:pStyle w:val="a3"/>
        <w:widowControl/>
        <w:ind w:leftChars="366" w:left="76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短期貸付金、長期貸付金、未収金、長期延滞債権については、過去５年間の平均不納欠損率により、徴収不能見込額を計上します。</w:t>
      </w:r>
    </w:p>
    <w:p w14:paraId="4E000752" w14:textId="77777777" w:rsidR="00156487" w:rsidRPr="003B555F" w:rsidRDefault="00156487" w:rsidP="007B4DEB">
      <w:pPr>
        <w:pStyle w:val="a3"/>
        <w:widowControl/>
        <w:ind w:leftChars="366" w:left="769"/>
        <w:jc w:val="left"/>
        <w:rPr>
          <w:rFonts w:ascii="BIZ UD明朝 Medium" w:eastAsia="BIZ UD明朝 Medium" w:hAnsi="BIZ UD明朝 Medium" w:cs="ＭＳ Ｐゴシック"/>
          <w:kern w:val="0"/>
          <w:sz w:val="24"/>
          <w:szCs w:val="24"/>
        </w:rPr>
      </w:pPr>
    </w:p>
    <w:p w14:paraId="7225B272" w14:textId="77777777" w:rsidR="00697584" w:rsidRPr="003B555F" w:rsidRDefault="00697584" w:rsidP="00697584">
      <w:pPr>
        <w:pStyle w:val="a3"/>
        <w:widowControl/>
        <w:ind w:leftChars="206" w:left="433" w:firstLineChars="13" w:firstLine="31"/>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② 退職手当引当金</w:t>
      </w:r>
    </w:p>
    <w:p w14:paraId="2B3BC191" w14:textId="77777777" w:rsidR="00156487" w:rsidRPr="003B555F" w:rsidRDefault="00697584" w:rsidP="00697584">
      <w:pPr>
        <w:pStyle w:val="a3"/>
        <w:widowControl/>
        <w:ind w:leftChars="220" w:left="462" w:firstLineChars="146" w:firstLine="35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期末自己都合要支給額により算定することとします。</w:t>
      </w:r>
    </w:p>
    <w:p w14:paraId="244146F5" w14:textId="77777777" w:rsidR="00697584" w:rsidRPr="003B555F" w:rsidRDefault="00697584" w:rsidP="00156487">
      <w:pPr>
        <w:pStyle w:val="a3"/>
        <w:widowControl/>
        <w:ind w:leftChars="203" w:left="464"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lastRenderedPageBreak/>
        <w:t>③ 賞与等引当金</w:t>
      </w:r>
    </w:p>
    <w:p w14:paraId="00CC055E" w14:textId="18732AB5" w:rsidR="00697584" w:rsidRPr="003B555F" w:rsidRDefault="00697584"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在籍者に対する６月支給予定の期末・勤勉手当総額とそれらに係る法定福利費相当額を加算した額のうち、前年度支給対象期間（対象期間開始日から３月３１日まで）／全支給対象期間（６ヶ月）の割合を乗じた額を計上します。</w:t>
      </w:r>
    </w:p>
    <w:p w14:paraId="2DF6A557" w14:textId="77777777" w:rsidR="00156487" w:rsidRPr="003B555F" w:rsidRDefault="00156487"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p>
    <w:p w14:paraId="6A31CB4D"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（５）リース取引の処理方法</w:t>
      </w:r>
    </w:p>
    <w:p w14:paraId="1351465E" w14:textId="77777777" w:rsidR="00697584" w:rsidRPr="003B555F" w:rsidRDefault="00697584" w:rsidP="00612807">
      <w:pPr>
        <w:widowControl/>
        <w:ind w:leftChars="240" w:left="504" w:firstLineChars="102" w:firstLine="245"/>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３００万円を超えないもの)については、通常の賃貸借取引に係る方法に準じて会計処理を行います。</w:t>
      </w:r>
    </w:p>
    <w:p w14:paraId="300549D5" w14:textId="77777777" w:rsidR="00C63E2B" w:rsidRPr="002C0808" w:rsidRDefault="00C63E2B" w:rsidP="003B555F">
      <w:pPr>
        <w:widowControl/>
        <w:ind w:leftChars="200" w:left="420"/>
        <w:jc w:val="left"/>
        <w:rPr>
          <w:rFonts w:ascii="BIZ UDゴシック" w:eastAsia="BIZ UDゴシック" w:hAnsi="BIZ UDゴシック" w:cs="ＭＳ Ｐゴシック"/>
          <w:kern w:val="0"/>
          <w:sz w:val="24"/>
          <w:szCs w:val="24"/>
        </w:rPr>
      </w:pPr>
    </w:p>
    <w:p w14:paraId="55EE475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（６）資金収支計算書における資金の範囲</w:t>
      </w:r>
    </w:p>
    <w:p w14:paraId="3134DCEE" w14:textId="77777777" w:rsidR="00697584" w:rsidRPr="003B555F" w:rsidRDefault="00697584" w:rsidP="00FE06BD">
      <w:pPr>
        <w:widowControl/>
        <w:ind w:firstLineChars="300" w:firstLine="72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地方自治法第235条の４第１項に規定する歳入歳出に属する現金とします。</w:t>
      </w:r>
    </w:p>
    <w:p w14:paraId="540C72FF" w14:textId="77777777" w:rsidR="00725BDF" w:rsidRPr="002C0808" w:rsidRDefault="00725BDF" w:rsidP="00725BDF">
      <w:pPr>
        <w:widowControl/>
        <w:ind w:firstLineChars="200" w:firstLine="480"/>
        <w:jc w:val="left"/>
        <w:rPr>
          <w:rFonts w:ascii="BIZ UDゴシック" w:eastAsia="BIZ UDゴシック" w:hAnsi="BIZ UDゴシック" w:cs="ＭＳ Ｐゴシック"/>
          <w:kern w:val="0"/>
          <w:sz w:val="24"/>
          <w:szCs w:val="24"/>
        </w:rPr>
      </w:pPr>
    </w:p>
    <w:p w14:paraId="7CA486FC"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（７）その他財務書類作成のための基本となる事項</w:t>
      </w:r>
    </w:p>
    <w:p w14:paraId="4EDB7665" w14:textId="77777777" w:rsidR="00697584" w:rsidRPr="003B555F" w:rsidRDefault="00697584" w:rsidP="00697584">
      <w:pPr>
        <w:widowControl/>
        <w:ind w:leftChars="-40" w:left="-84"/>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① 物品及びソフトウェアの計上基準</w:t>
      </w:r>
    </w:p>
    <w:p w14:paraId="5459DC7A" w14:textId="77777777" w:rsidR="00697584" w:rsidRPr="003B555F" w:rsidRDefault="00697584" w:rsidP="00725BDF">
      <w:pPr>
        <w:widowControl/>
        <w:ind w:leftChars="-33" w:left="771" w:hangingChars="350" w:hanging="84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w:t>
      </w:r>
      <w:r w:rsidR="00725BDF" w:rsidRPr="003B555F">
        <w:rPr>
          <w:rFonts w:ascii="BIZ UD明朝 Medium" w:eastAsia="BIZ UD明朝 Medium" w:hAnsi="BIZ UD明朝 Medium" w:cs="ＭＳ Ｐゴシック" w:hint="eastAsia"/>
          <w:kern w:val="0"/>
          <w:sz w:val="24"/>
          <w:szCs w:val="24"/>
        </w:rPr>
        <w:t>物</w:t>
      </w:r>
      <w:r w:rsidRPr="003B555F">
        <w:rPr>
          <w:rFonts w:ascii="BIZ UD明朝 Medium" w:eastAsia="BIZ UD明朝 Medium" w:hAnsi="BIZ UD明朝 Medium" w:cs="ＭＳ Ｐゴシック" w:hint="eastAsia"/>
          <w:kern w:val="0"/>
          <w:sz w:val="24"/>
          <w:szCs w:val="24"/>
        </w:rPr>
        <w:t>品については、取得価額または見積価格が１００万円以上の場合に資産として計上しています。</w:t>
      </w:r>
    </w:p>
    <w:p w14:paraId="166C21B8" w14:textId="77777777" w:rsidR="00697584" w:rsidRPr="003B555F" w:rsidRDefault="00697584" w:rsidP="00E21CED">
      <w:pPr>
        <w:widowControl/>
        <w:ind w:leftChars="-40" w:left="-84"/>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ソフトウェアについても物品の取扱いに準じています。</w:t>
      </w:r>
    </w:p>
    <w:p w14:paraId="4D564AD0" w14:textId="77777777" w:rsidR="00725BDF" w:rsidRPr="002C0808" w:rsidRDefault="00725BDF" w:rsidP="00697584">
      <w:pPr>
        <w:widowControl/>
        <w:jc w:val="left"/>
        <w:rPr>
          <w:rFonts w:ascii="BIZ UDゴシック" w:eastAsia="BIZ UDゴシック" w:hAnsi="BIZ UDゴシック" w:cs="ＭＳ Ｐゴシック"/>
          <w:kern w:val="0"/>
          <w:sz w:val="24"/>
          <w:szCs w:val="24"/>
        </w:rPr>
      </w:pPr>
    </w:p>
    <w:p w14:paraId="0280E588"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　重要な会計方針の変更等</w:t>
      </w:r>
    </w:p>
    <w:p w14:paraId="25F24F53" w14:textId="77777777" w:rsidR="00725BDF" w:rsidRPr="003B555F" w:rsidRDefault="00725BDF" w:rsidP="00725BDF">
      <w:pPr>
        <w:widowControl/>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該当事項はありません。</w:t>
      </w:r>
    </w:p>
    <w:p w14:paraId="5BD9F07B"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52EB7A8B"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　重要な後発事象</w:t>
      </w:r>
    </w:p>
    <w:p w14:paraId="2EC91ADC" w14:textId="77777777" w:rsidR="00725BDF" w:rsidRPr="003B555F" w:rsidRDefault="00725BDF" w:rsidP="00725BDF">
      <w:pPr>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kern w:val="0"/>
          <w:sz w:val="24"/>
          <w:szCs w:val="24"/>
        </w:rPr>
        <w:t xml:space="preserve">　</w:t>
      </w: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kern w:val="0"/>
          <w:sz w:val="24"/>
          <w:szCs w:val="24"/>
        </w:rPr>
        <w:t>該当事項はありません。</w:t>
      </w:r>
    </w:p>
    <w:p w14:paraId="74184721"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626DBBB1" w14:textId="77777777" w:rsidR="00725BDF" w:rsidRPr="00CB1D90" w:rsidRDefault="00725BDF" w:rsidP="00725BDF">
      <w:pPr>
        <w:jc w:val="left"/>
        <w:rPr>
          <w:rFonts w:ascii="BIZ UDゴシック" w:eastAsia="BIZ UDゴシック" w:hAnsi="BIZ UDゴシック" w:cs="ＭＳ Ｐゴシック"/>
          <w:kern w:val="0"/>
          <w:sz w:val="24"/>
          <w:szCs w:val="24"/>
        </w:rPr>
      </w:pPr>
      <w:r w:rsidRPr="00CB1D90">
        <w:rPr>
          <w:rFonts w:ascii="BIZ UDゴシック" w:eastAsia="BIZ UDゴシック" w:hAnsi="BIZ UDゴシック" w:cs="ＭＳ Ｐゴシック" w:hint="eastAsia"/>
          <w:kern w:val="0"/>
          <w:sz w:val="24"/>
          <w:szCs w:val="24"/>
        </w:rPr>
        <w:t>４　偶発債務</w:t>
      </w:r>
    </w:p>
    <w:p w14:paraId="21BCDF68" w14:textId="57C97B02" w:rsidR="00725BDF" w:rsidRPr="00CB1D90" w:rsidRDefault="003B555F" w:rsidP="00CB1D90">
      <w:pPr>
        <w:widowControl/>
        <w:jc w:val="left"/>
        <w:rPr>
          <w:rFonts w:ascii="BIZ UDゴシック" w:eastAsia="BIZ UDゴシック" w:hAnsi="BIZ UDゴシック" w:cs="ＭＳ Ｐゴシック"/>
          <w:kern w:val="0"/>
          <w:sz w:val="24"/>
          <w:szCs w:val="24"/>
        </w:rPr>
      </w:pPr>
      <w:r w:rsidRPr="00CB1D90">
        <w:rPr>
          <w:rFonts w:ascii="BIZ UDゴシック" w:eastAsia="BIZ UDゴシック" w:hAnsi="BIZ UDゴシック" w:cs="ＭＳ Ｐゴシック" w:hint="eastAsia"/>
          <w:kern w:val="0"/>
          <w:sz w:val="24"/>
          <w:szCs w:val="24"/>
        </w:rPr>
        <w:t>（１）</w:t>
      </w:r>
      <w:r w:rsidR="00725BDF" w:rsidRPr="00CB1D90">
        <w:rPr>
          <w:rFonts w:ascii="BIZ UDゴシック" w:eastAsia="BIZ UDゴシック" w:hAnsi="BIZ UDゴシック" w:cs="ＭＳ Ｐゴシック" w:hint="eastAsia"/>
          <w:kern w:val="0"/>
          <w:sz w:val="24"/>
          <w:szCs w:val="24"/>
        </w:rPr>
        <w:t>係争中の訴訟等で損害賠償等の請求を受けているもの</w:t>
      </w:r>
      <w:r w:rsidR="00FA7A80" w:rsidRPr="00CB1D90">
        <w:rPr>
          <w:rFonts w:ascii="BIZ UD明朝 Medium" w:eastAsia="BIZ UD明朝 Medium" w:hAnsi="BIZ UD明朝 Medium" w:cs="ＭＳ Ｐゴシック" w:hint="eastAsia"/>
          <w:kern w:val="0"/>
          <w:sz w:val="24"/>
          <w:szCs w:val="24"/>
        </w:rPr>
        <w:t xml:space="preserve"> </w:t>
      </w:r>
      <w:r w:rsidR="00FA7A80" w:rsidRPr="00CB1D90">
        <w:rPr>
          <w:rFonts w:ascii="BIZ UD明朝 Medium" w:eastAsia="BIZ UD明朝 Medium" w:hAnsi="BIZ UD明朝 Medium" w:cs="ＭＳ Ｐゴシック"/>
          <w:kern w:val="0"/>
          <w:sz w:val="24"/>
          <w:szCs w:val="24"/>
        </w:rPr>
        <w:t xml:space="preserve">  </w:t>
      </w:r>
      <w:r w:rsidR="00FA7A80" w:rsidRPr="00CB1D90">
        <w:rPr>
          <w:rFonts w:ascii="BIZ UD明朝 Medium" w:eastAsia="BIZ UD明朝 Medium" w:hAnsi="BIZ UD明朝 Medium" w:cs="ＭＳ Ｐゴシック" w:hint="eastAsia"/>
          <w:kern w:val="0"/>
          <w:sz w:val="24"/>
          <w:szCs w:val="24"/>
        </w:rPr>
        <w:t xml:space="preserve">　</w:t>
      </w:r>
      <w:r w:rsidR="00725BDF" w:rsidRPr="00CB1D90">
        <w:rPr>
          <w:rFonts w:ascii="BIZ UD明朝 Medium" w:eastAsia="BIZ UD明朝 Medium" w:hAnsi="BIZ UD明朝 Medium" w:cs="ＭＳ Ｐゴシック" w:hint="eastAsia"/>
          <w:kern w:val="0"/>
          <w:sz w:val="24"/>
          <w:szCs w:val="24"/>
        </w:rPr>
        <w:t xml:space="preserve">　　　　　　　　　　　　　　</w:t>
      </w:r>
    </w:p>
    <w:p w14:paraId="65D35B64" w14:textId="538A67D5" w:rsidR="00725BDF" w:rsidRPr="00CB1D90" w:rsidRDefault="00CB1D90" w:rsidP="003B555F">
      <w:pPr>
        <w:widowControl/>
        <w:ind w:firstLineChars="180" w:firstLine="432"/>
        <w:jc w:val="left"/>
        <w:rPr>
          <w:rFonts w:ascii="BIZ UD明朝 Medium" w:eastAsia="BIZ UD明朝 Medium" w:hAnsi="BIZ UD明朝 Medium" w:cs="ＭＳ Ｐゴシック"/>
          <w:kern w:val="0"/>
          <w:sz w:val="24"/>
          <w:szCs w:val="24"/>
        </w:rPr>
      </w:pPr>
      <w:r w:rsidRPr="00CB1D90">
        <w:rPr>
          <w:rFonts w:ascii="BIZ UD明朝 Medium" w:eastAsia="BIZ UD明朝 Medium" w:hAnsi="BIZ UD明朝 Medium" w:cs="ＭＳ Ｐゴシック" w:hint="eastAsia"/>
          <w:kern w:val="0"/>
          <w:sz w:val="24"/>
          <w:szCs w:val="24"/>
        </w:rPr>
        <w:t xml:space="preserve">① </w:t>
      </w:r>
      <w:r w:rsidR="005E580C" w:rsidRPr="00CB1D90">
        <w:rPr>
          <w:rFonts w:ascii="BIZ UD明朝 Medium" w:eastAsia="BIZ UD明朝 Medium" w:hAnsi="BIZ UD明朝 Medium" w:hint="eastAsia"/>
          <w:sz w:val="24"/>
        </w:rPr>
        <w:t>道路設置管理の瑕疵による交通事故に係る損害賠償請求</w:t>
      </w:r>
      <w:r w:rsidR="00725BDF" w:rsidRPr="00CB1D90">
        <w:rPr>
          <w:rFonts w:ascii="BIZ UD明朝 Medium" w:eastAsia="BIZ UD明朝 Medium" w:hAnsi="BIZ UD明朝 Medium" w:cs="ＭＳ Ｐゴシック" w:hint="eastAsia"/>
          <w:kern w:val="0"/>
          <w:sz w:val="24"/>
          <w:szCs w:val="24"/>
        </w:rPr>
        <w:t xml:space="preserve">　</w:t>
      </w:r>
      <w:r w:rsidR="005E580C" w:rsidRPr="00CB1D90">
        <w:rPr>
          <w:rFonts w:ascii="BIZ UD明朝 Medium" w:eastAsia="BIZ UD明朝 Medium" w:hAnsi="BIZ UD明朝 Medium" w:cs="ＭＳ Ｐゴシック" w:hint="eastAsia"/>
          <w:kern w:val="0"/>
          <w:sz w:val="24"/>
          <w:szCs w:val="24"/>
        </w:rPr>
        <w:t>２９</w:t>
      </w:r>
      <w:r w:rsidR="00725BDF" w:rsidRPr="00CB1D90">
        <w:rPr>
          <w:rFonts w:ascii="BIZ UD明朝 Medium" w:eastAsia="BIZ UD明朝 Medium" w:hAnsi="BIZ UD明朝 Medium" w:cs="ＭＳ Ｐゴシック" w:hint="eastAsia"/>
          <w:kern w:val="0"/>
          <w:sz w:val="24"/>
          <w:szCs w:val="24"/>
        </w:rPr>
        <w:t xml:space="preserve">百万円　</w:t>
      </w:r>
    </w:p>
    <w:p w14:paraId="7469F53A" w14:textId="6C0E756E" w:rsidR="005E580C" w:rsidRPr="00CB1D90" w:rsidRDefault="00CB1D90" w:rsidP="003B555F">
      <w:pPr>
        <w:widowControl/>
        <w:ind w:firstLineChars="180" w:firstLine="432"/>
        <w:jc w:val="left"/>
        <w:rPr>
          <w:rFonts w:ascii="BIZ UD明朝 Medium" w:eastAsia="BIZ UD明朝 Medium" w:hAnsi="BIZ UD明朝 Medium" w:cs="ＭＳ Ｐゴシック"/>
          <w:kern w:val="0"/>
          <w:sz w:val="24"/>
          <w:szCs w:val="24"/>
        </w:rPr>
      </w:pPr>
      <w:r w:rsidRPr="00CB1D90">
        <w:rPr>
          <w:rFonts w:ascii="BIZ UD明朝 Medium" w:eastAsia="BIZ UD明朝 Medium" w:hAnsi="BIZ UD明朝 Medium" w:cs="ＭＳ Ｐゴシック" w:hint="eastAsia"/>
          <w:kern w:val="0"/>
          <w:sz w:val="24"/>
          <w:szCs w:val="24"/>
        </w:rPr>
        <w:t>②</w:t>
      </w:r>
      <w:r w:rsidR="005E580C" w:rsidRPr="00CB1D90">
        <w:rPr>
          <w:rFonts w:ascii="BIZ UD明朝 Medium" w:eastAsia="BIZ UD明朝 Medium" w:hAnsi="BIZ UD明朝 Medium" w:cs="ＭＳ Ｐゴシック" w:hint="eastAsia"/>
          <w:kern w:val="0"/>
          <w:sz w:val="24"/>
          <w:szCs w:val="24"/>
        </w:rPr>
        <w:t xml:space="preserve"> </w:t>
      </w:r>
      <w:r w:rsidR="005E580C" w:rsidRPr="00CB1D90">
        <w:rPr>
          <w:rFonts w:ascii="BIZ UD明朝 Medium" w:eastAsia="BIZ UD明朝 Medium" w:hAnsi="BIZ UD明朝 Medium" w:hint="eastAsia"/>
          <w:sz w:val="24"/>
        </w:rPr>
        <w:t>区有施設における利用者の転倒に係る損害賠償請求　９百万円</w:t>
      </w:r>
    </w:p>
    <w:p w14:paraId="7865F785" w14:textId="5310A846" w:rsidR="00725BDF" w:rsidRDefault="00725BDF" w:rsidP="00725BDF">
      <w:pPr>
        <w:widowControl/>
        <w:ind w:firstLineChars="222" w:firstLine="533"/>
        <w:jc w:val="left"/>
        <w:rPr>
          <w:rFonts w:ascii="BIZ UD明朝 Medium" w:eastAsia="BIZ UD明朝 Medium" w:hAnsi="BIZ UD明朝 Medium" w:cs="ＭＳ Ｐゴシック"/>
          <w:kern w:val="0"/>
          <w:sz w:val="24"/>
          <w:szCs w:val="24"/>
        </w:rPr>
      </w:pPr>
    </w:p>
    <w:p w14:paraId="4114778C" w14:textId="36D85B89" w:rsidR="003B555F" w:rsidRPr="00612807" w:rsidRDefault="00FA7A80" w:rsidP="00FA7A80">
      <w:pPr>
        <w:widowControl/>
        <w:jc w:val="left"/>
        <w:rPr>
          <w:rFonts w:ascii="BIZ UDゴシック" w:eastAsia="BIZ UDゴシック" w:hAnsi="BIZ UDゴシック" w:cs="ＭＳ Ｐゴシック"/>
          <w:kern w:val="0"/>
          <w:sz w:val="24"/>
          <w:szCs w:val="24"/>
        </w:rPr>
      </w:pPr>
      <w:r w:rsidRPr="00612807">
        <w:rPr>
          <w:rFonts w:ascii="BIZ UDゴシック" w:eastAsia="BIZ UDゴシック" w:hAnsi="BIZ UDゴシック" w:cs="ＭＳ Ｐゴシック" w:hint="eastAsia"/>
          <w:kern w:val="0"/>
          <w:sz w:val="24"/>
          <w:szCs w:val="24"/>
        </w:rPr>
        <w:t>（２）その他主要な偶発債務</w:t>
      </w:r>
    </w:p>
    <w:p w14:paraId="253C6A9E" w14:textId="6C2F2092" w:rsidR="00FA7A80" w:rsidRDefault="00FA7A80" w:rsidP="00FA7A80">
      <w:pPr>
        <w:widowControl/>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　　該当する事象はありません。</w:t>
      </w:r>
    </w:p>
    <w:p w14:paraId="179F8E32" w14:textId="77777777" w:rsidR="00FA7A80" w:rsidRPr="003B555F" w:rsidRDefault="00FA7A80" w:rsidP="00725BDF">
      <w:pPr>
        <w:widowControl/>
        <w:ind w:firstLineChars="222" w:firstLine="533"/>
        <w:jc w:val="left"/>
        <w:rPr>
          <w:rFonts w:ascii="BIZ UD明朝 Medium" w:eastAsia="BIZ UD明朝 Medium" w:hAnsi="BIZ UD明朝 Medium" w:cs="ＭＳ Ｐゴシック"/>
          <w:kern w:val="0"/>
          <w:sz w:val="24"/>
          <w:szCs w:val="24"/>
        </w:rPr>
      </w:pPr>
    </w:p>
    <w:p w14:paraId="7AD5B49B"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　追加情報</w:t>
      </w:r>
    </w:p>
    <w:p w14:paraId="737E91EC"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lastRenderedPageBreak/>
        <w:t>（１）財務書類の内容を理解するために必要と認められる事項</w:t>
      </w:r>
    </w:p>
    <w:p w14:paraId="59B0EF10"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①</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対象範囲（対象とする会計名）</w:t>
      </w:r>
    </w:p>
    <w:p w14:paraId="73D01B0A" w14:textId="67016178" w:rsidR="00725BDF" w:rsidRPr="00FA7A80" w:rsidRDefault="00725BDF" w:rsidP="00823EE2">
      <w:pPr>
        <w:ind w:firstLineChars="350" w:firstLine="84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一般会計等財務書類の対象範囲は次のとおりとします。</w:t>
      </w:r>
      <w:r w:rsidRPr="00FA7A80">
        <w:rPr>
          <w:rFonts w:ascii="BIZ UD明朝 Medium" w:eastAsia="BIZ UD明朝 Medium" w:hAnsi="BIZ UD明朝 Medium" w:cs="ＭＳ Ｐゴシック" w:hint="eastAsia"/>
          <w:kern w:val="0"/>
          <w:sz w:val="24"/>
          <w:szCs w:val="24"/>
        </w:rPr>
        <w:br/>
        <w:t xml:space="preserve">　　   一般会計</w:t>
      </w:r>
    </w:p>
    <w:p w14:paraId="3B05301B" w14:textId="77777777" w:rsidR="00FA7A80" w:rsidRPr="002C0808" w:rsidRDefault="00FA7A80" w:rsidP="00823EE2">
      <w:pPr>
        <w:ind w:firstLineChars="350" w:firstLine="840"/>
        <w:jc w:val="left"/>
        <w:rPr>
          <w:rFonts w:ascii="BIZ UDゴシック" w:eastAsia="BIZ UDゴシック" w:hAnsi="BIZ UDゴシック" w:cs="ＭＳ Ｐゴシック"/>
          <w:kern w:val="0"/>
          <w:sz w:val="24"/>
          <w:szCs w:val="24"/>
        </w:rPr>
      </w:pPr>
    </w:p>
    <w:p w14:paraId="11AA53DC"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②</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一般会計等と普通会計の対象範囲等の差異</w:t>
      </w:r>
    </w:p>
    <w:p w14:paraId="4E5FD0E6" w14:textId="3B35E22D" w:rsidR="00725BDF" w:rsidRPr="00FA7A80" w:rsidRDefault="00725BDF" w:rsidP="00FA7A80">
      <w:pPr>
        <w:widowControl/>
        <w:ind w:leftChars="393" w:left="825"/>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一般会計等＝一般会計とします。一般会計等は、公営事業会計のうち公営企業会計(介護サービス事業及び駐車場整備事業)を含みますが、普通会計は含みません。また、</w:t>
      </w:r>
      <w:del w:id="3" w:author="智恵子 松井" w:date="2021-09-24T10:54:00Z">
        <w:r w:rsidRPr="00FA7A80" w:rsidDel="001F68DD">
          <w:rPr>
            <w:rFonts w:ascii="BIZ UD明朝 Medium" w:eastAsia="BIZ UD明朝 Medium" w:hAnsi="BIZ UD明朝 Medium" w:cs="ＭＳ Ｐゴシック" w:hint="eastAsia"/>
            <w:kern w:val="0"/>
            <w:sz w:val="24"/>
            <w:szCs w:val="24"/>
          </w:rPr>
          <w:delText xml:space="preserve"> </w:delText>
        </w:r>
      </w:del>
      <w:r w:rsidRPr="00FA7A80">
        <w:rPr>
          <w:rFonts w:ascii="BIZ UD明朝 Medium" w:eastAsia="BIZ UD明朝 Medium" w:hAnsi="BIZ UD明朝 Medium" w:cs="ＭＳ Ｐゴシック" w:hint="eastAsia"/>
          <w:kern w:val="0"/>
          <w:sz w:val="24"/>
          <w:szCs w:val="24"/>
        </w:rPr>
        <w:t>一般会計等は、全職員の退職手当引当金を計上していますが、普通会計は、公営事業会計に属する職場に勤務する職員分を含みません。</w:t>
      </w:r>
    </w:p>
    <w:p w14:paraId="4CDDE750" w14:textId="77777777" w:rsidR="00156487" w:rsidRPr="00FA7A80" w:rsidRDefault="00156487" w:rsidP="00405824">
      <w:pPr>
        <w:widowControl/>
        <w:ind w:leftChars="366" w:left="769"/>
        <w:jc w:val="left"/>
        <w:rPr>
          <w:rFonts w:ascii="BIZ UD明朝 Medium" w:eastAsia="BIZ UD明朝 Medium" w:hAnsi="BIZ UD明朝 Medium" w:cs="ＭＳ Ｐゴシック"/>
          <w:kern w:val="0"/>
          <w:sz w:val="24"/>
          <w:szCs w:val="24"/>
        </w:rPr>
      </w:pPr>
    </w:p>
    <w:p w14:paraId="77FFC725" w14:textId="77777777" w:rsidR="00820D93" w:rsidRPr="00FA7A80" w:rsidRDefault="00820D93" w:rsidP="00820D93">
      <w:pPr>
        <w:ind w:firstLineChars="203" w:firstLine="487"/>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③</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財務書類の作成基準日及び出納整理期間</w:t>
      </w:r>
    </w:p>
    <w:p w14:paraId="2A87C38A" w14:textId="77777777" w:rsidR="00820D93" w:rsidRPr="00FA7A80" w:rsidRDefault="00820D93" w:rsidP="00FA7A80">
      <w:pPr>
        <w:ind w:leftChars="406" w:left="853"/>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財務書類の作成基準日（以下「基準日」という。）は、会計年度末（３月３１日）とし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ます。(港区財務書類作成基準第３条)</w:t>
      </w:r>
    </w:p>
    <w:p w14:paraId="35654A98" w14:textId="77777777" w:rsidR="00156487" w:rsidRPr="00FA7A80" w:rsidRDefault="00156487" w:rsidP="00823EE2">
      <w:pPr>
        <w:ind w:leftChars="370" w:left="777"/>
        <w:jc w:val="left"/>
        <w:rPr>
          <w:rFonts w:ascii="BIZ UD明朝 Medium" w:eastAsia="BIZ UD明朝 Medium" w:hAnsi="BIZ UD明朝 Medium" w:cs="ＭＳ Ｐゴシック"/>
          <w:kern w:val="0"/>
          <w:sz w:val="24"/>
          <w:szCs w:val="24"/>
        </w:rPr>
      </w:pPr>
    </w:p>
    <w:p w14:paraId="09EB6B4F" w14:textId="77777777" w:rsidR="00AB4310" w:rsidRPr="00FA7A80" w:rsidRDefault="00AB4310" w:rsidP="00156487">
      <w:pPr>
        <w:widowControl/>
        <w:ind w:leftChars="205" w:left="780" w:hangingChars="146" w:hanging="35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④</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百万円未満を四捨五入して表示しているため、合計金額が一致しない場合が</w:t>
      </w:r>
      <w:r w:rsidR="00823EE2" w:rsidRPr="00FA7A80">
        <w:rPr>
          <w:rFonts w:ascii="BIZ UD明朝 Medium" w:eastAsia="BIZ UD明朝 Medium" w:hAnsi="BIZ UD明朝 Medium" w:cs="ＭＳ Ｐゴシック" w:hint="eastAsia"/>
          <w:kern w:val="0"/>
          <w:sz w:val="24"/>
          <w:szCs w:val="24"/>
        </w:rPr>
        <w:t>あ</w:t>
      </w:r>
      <w:r w:rsidR="00156487" w:rsidRPr="00FA7A80">
        <w:rPr>
          <w:rFonts w:ascii="BIZ UD明朝 Medium" w:eastAsia="BIZ UD明朝 Medium" w:hAnsi="BIZ UD明朝 Medium" w:cs="ＭＳ Ｐゴシック" w:hint="eastAsia"/>
          <w:kern w:val="0"/>
          <w:sz w:val="24"/>
          <w:szCs w:val="24"/>
        </w:rPr>
        <w:t>りま</w:t>
      </w:r>
      <w:r w:rsidRPr="00FA7A80">
        <w:rPr>
          <w:rFonts w:ascii="BIZ UD明朝 Medium" w:eastAsia="BIZ UD明朝 Medium" w:hAnsi="BIZ UD明朝 Medium" w:cs="ＭＳ Ｐゴシック" w:hint="eastAsia"/>
          <w:kern w:val="0"/>
          <w:sz w:val="24"/>
          <w:szCs w:val="24"/>
        </w:rPr>
        <w:t>す。</w:t>
      </w:r>
    </w:p>
    <w:p w14:paraId="2780711F" w14:textId="77777777" w:rsidR="00156487" w:rsidRPr="00FA7A80" w:rsidRDefault="00156487" w:rsidP="00156487">
      <w:pPr>
        <w:widowControl/>
        <w:ind w:leftChars="205" w:left="780" w:hangingChars="146" w:hanging="350"/>
        <w:jc w:val="left"/>
        <w:rPr>
          <w:rFonts w:ascii="BIZ UD明朝 Medium" w:eastAsia="BIZ UD明朝 Medium" w:hAnsi="BIZ UD明朝 Medium" w:cs="ＭＳ Ｐゴシック"/>
          <w:kern w:val="0"/>
          <w:sz w:val="24"/>
          <w:szCs w:val="24"/>
        </w:rPr>
      </w:pPr>
    </w:p>
    <w:p w14:paraId="05806751" w14:textId="2037ABD3" w:rsidR="00823EE2" w:rsidRPr="00FA7A80" w:rsidRDefault="00823EE2" w:rsidP="00823EE2">
      <w:pPr>
        <w:widowControl/>
        <w:ind w:leftChars="151" w:left="797" w:hangingChars="200" w:hanging="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 ⑤ 地方公共団体の財政の健全化に関する法律における健全化判断比率の状況</w:t>
      </w:r>
      <w:del w:id="4" w:author="智恵子 松井" w:date="2021-09-24T10:52:00Z">
        <w:r w:rsidRPr="00FA7A80" w:rsidDel="00E3573A">
          <w:rPr>
            <w:rFonts w:ascii="BIZ UD明朝 Medium" w:eastAsia="BIZ UD明朝 Medium" w:hAnsi="BIZ UD明朝 Medium" w:cs="ＭＳ Ｐゴシック" w:hint="eastAsia"/>
            <w:kern w:val="0"/>
            <w:sz w:val="24"/>
            <w:szCs w:val="24"/>
          </w:rPr>
          <w:delText>は</w:delText>
        </w:r>
      </w:del>
      <w:ins w:id="5" w:author="智恵子 松井" w:date="2021-09-24T10:52:00Z">
        <w:r w:rsidR="00E3573A">
          <w:rPr>
            <w:rFonts w:ascii="BIZ UD明朝 Medium" w:eastAsia="BIZ UD明朝 Medium" w:hAnsi="BIZ UD明朝 Medium" w:cs="ＭＳ Ｐゴシック" w:hint="eastAsia"/>
            <w:kern w:val="0"/>
            <w:sz w:val="24"/>
            <w:szCs w:val="24"/>
          </w:rPr>
          <w:t>は</w:t>
        </w:r>
      </w:ins>
      <w:r w:rsidRPr="00FA7A80">
        <w:rPr>
          <w:rFonts w:ascii="BIZ UD明朝 Medium" w:eastAsia="BIZ UD明朝 Medium" w:hAnsi="BIZ UD明朝 Medium" w:cs="ＭＳ Ｐゴシック" w:hint="eastAsia"/>
          <w:kern w:val="0"/>
          <w:sz w:val="24"/>
          <w:szCs w:val="24"/>
        </w:rPr>
        <w:t>、次のとおりです。</w:t>
      </w:r>
    </w:p>
    <w:p w14:paraId="2A08329E" w14:textId="63B728AA" w:rsidR="00823EE2" w:rsidRPr="00DB06EB" w:rsidRDefault="00823EE2" w:rsidP="00823EE2">
      <w:pPr>
        <w:widowControl/>
        <w:ind w:leftChars="400" w:left="840"/>
        <w:jc w:val="left"/>
        <w:rPr>
          <w:rFonts w:ascii="BIZ UD明朝 Medium" w:eastAsia="BIZ UD明朝 Medium" w:hAnsi="BIZ UD明朝 Medium" w:cs="ＭＳ Ｐゴシック"/>
          <w:kern w:val="0"/>
          <w:sz w:val="24"/>
          <w:szCs w:val="24"/>
        </w:rPr>
      </w:pPr>
      <w:r w:rsidRPr="00DB06EB">
        <w:rPr>
          <w:rFonts w:ascii="BIZ UD明朝 Medium" w:eastAsia="BIZ UD明朝 Medium" w:hAnsi="BIZ UD明朝 Medium" w:cs="ＭＳ Ｐゴシック" w:hint="eastAsia"/>
          <w:kern w:val="0"/>
          <w:sz w:val="24"/>
          <w:szCs w:val="24"/>
        </w:rPr>
        <w:t xml:space="preserve">実質赤字比率　　　</w:t>
      </w:r>
      <w:ins w:id="6" w:author="智恵子 松井" w:date="2021-09-24T10:59:00Z">
        <w:r w:rsidR="001F68DD">
          <w:rPr>
            <w:rFonts w:ascii="BIZ UD明朝 Medium" w:eastAsia="BIZ UD明朝 Medium" w:hAnsi="BIZ UD明朝 Medium" w:cs="ＭＳ Ｐゴシック" w:hint="eastAsia"/>
            <w:kern w:val="0"/>
            <w:sz w:val="24"/>
            <w:szCs w:val="24"/>
          </w:rPr>
          <w:t xml:space="preserve">　</w:t>
        </w:r>
      </w:ins>
      <w:r w:rsidRPr="00DB06EB">
        <w:rPr>
          <w:rFonts w:ascii="BIZ UD明朝 Medium" w:eastAsia="BIZ UD明朝 Medium" w:hAnsi="BIZ UD明朝 Medium" w:cs="ＭＳ Ｐゴシック" w:hint="eastAsia"/>
          <w:kern w:val="0"/>
          <w:sz w:val="24"/>
          <w:szCs w:val="24"/>
        </w:rPr>
        <w:t xml:space="preserve">　△</w:t>
      </w:r>
      <w:r w:rsidR="00DB06EB" w:rsidRPr="00DB06EB">
        <w:rPr>
          <w:rFonts w:ascii="BIZ UD明朝 Medium" w:eastAsia="BIZ UD明朝 Medium" w:hAnsi="BIZ UD明朝 Medium" w:cs="ＭＳ Ｐゴシック" w:hint="eastAsia"/>
          <w:kern w:val="0"/>
          <w:sz w:val="24"/>
          <w:szCs w:val="24"/>
        </w:rPr>
        <w:t>１１</w:t>
      </w:r>
      <w:r w:rsidRPr="00DB06EB">
        <w:rPr>
          <w:rFonts w:ascii="BIZ UD明朝 Medium" w:eastAsia="BIZ UD明朝 Medium" w:hAnsi="BIZ UD明朝 Medium" w:cs="ＭＳ Ｐゴシック" w:hint="eastAsia"/>
          <w:kern w:val="0"/>
          <w:sz w:val="24"/>
          <w:szCs w:val="24"/>
        </w:rPr>
        <w:t>．</w:t>
      </w:r>
      <w:r w:rsidR="00405824" w:rsidRPr="00DB06EB">
        <w:rPr>
          <w:rFonts w:ascii="BIZ UD明朝 Medium" w:eastAsia="BIZ UD明朝 Medium" w:hAnsi="BIZ UD明朝 Medium" w:cs="ＭＳ Ｐゴシック" w:hint="eastAsia"/>
          <w:kern w:val="0"/>
          <w:sz w:val="24"/>
          <w:szCs w:val="24"/>
        </w:rPr>
        <w:t>２</w:t>
      </w:r>
      <w:r w:rsidR="00DB06EB" w:rsidRPr="00DB06EB">
        <w:rPr>
          <w:rFonts w:ascii="BIZ UD明朝 Medium" w:eastAsia="BIZ UD明朝 Medium" w:hAnsi="BIZ UD明朝 Medium" w:cs="ＭＳ Ｐゴシック" w:hint="eastAsia"/>
          <w:kern w:val="0"/>
          <w:sz w:val="24"/>
          <w:szCs w:val="24"/>
        </w:rPr>
        <w:t>５</w:t>
      </w:r>
      <w:r w:rsidRPr="00DB06EB">
        <w:rPr>
          <w:rFonts w:ascii="BIZ UD明朝 Medium" w:eastAsia="BIZ UD明朝 Medium" w:hAnsi="BIZ UD明朝 Medium" w:cs="ＭＳ Ｐゴシック" w:hint="eastAsia"/>
          <w:kern w:val="0"/>
          <w:sz w:val="24"/>
          <w:szCs w:val="24"/>
        </w:rPr>
        <w:t>％</w:t>
      </w:r>
      <w:r w:rsidRPr="00DB06EB">
        <w:rPr>
          <w:rFonts w:ascii="BIZ UD明朝 Medium" w:eastAsia="BIZ UD明朝 Medium" w:hAnsi="BIZ UD明朝 Medium" w:cs="ＭＳ Ｐゴシック" w:hint="eastAsia"/>
          <w:kern w:val="0"/>
          <w:sz w:val="24"/>
          <w:szCs w:val="24"/>
        </w:rPr>
        <w:br/>
        <w:t xml:space="preserve">連結実質赤字比率　</w:t>
      </w:r>
      <w:ins w:id="7" w:author="智恵子 松井" w:date="2021-09-24T10:59:00Z">
        <w:r w:rsidR="001F68DD">
          <w:rPr>
            <w:rFonts w:ascii="BIZ UD明朝 Medium" w:eastAsia="BIZ UD明朝 Medium" w:hAnsi="BIZ UD明朝 Medium" w:cs="ＭＳ Ｐゴシック" w:hint="eastAsia"/>
            <w:kern w:val="0"/>
            <w:sz w:val="24"/>
            <w:szCs w:val="24"/>
          </w:rPr>
          <w:t xml:space="preserve">　</w:t>
        </w:r>
      </w:ins>
      <w:r w:rsidRPr="00DB06EB">
        <w:rPr>
          <w:rFonts w:ascii="BIZ UD明朝 Medium" w:eastAsia="BIZ UD明朝 Medium" w:hAnsi="BIZ UD明朝 Medium" w:cs="ＭＳ Ｐゴシック" w:hint="eastAsia"/>
          <w:kern w:val="0"/>
          <w:sz w:val="24"/>
          <w:szCs w:val="24"/>
        </w:rPr>
        <w:t xml:space="preserve">　△１</w:t>
      </w:r>
      <w:r w:rsidR="00DB06EB" w:rsidRPr="00DB06EB">
        <w:rPr>
          <w:rFonts w:ascii="BIZ UD明朝 Medium" w:eastAsia="BIZ UD明朝 Medium" w:hAnsi="BIZ UD明朝 Medium" w:cs="ＭＳ Ｐゴシック" w:hint="eastAsia"/>
          <w:kern w:val="0"/>
          <w:sz w:val="24"/>
          <w:szCs w:val="24"/>
        </w:rPr>
        <w:t>３</w:t>
      </w:r>
      <w:r w:rsidRPr="00DB06EB">
        <w:rPr>
          <w:rFonts w:ascii="BIZ UD明朝 Medium" w:eastAsia="BIZ UD明朝 Medium" w:hAnsi="BIZ UD明朝 Medium" w:cs="ＭＳ Ｐゴシック" w:hint="eastAsia"/>
          <w:kern w:val="0"/>
          <w:sz w:val="24"/>
          <w:szCs w:val="24"/>
        </w:rPr>
        <w:t>．</w:t>
      </w:r>
      <w:del w:id="8" w:author="智恵子 松井" w:date="2021-09-24T10:56:00Z">
        <w:r w:rsidR="00DB06EB" w:rsidRPr="00DB06EB" w:rsidDel="001F68DD">
          <w:rPr>
            <w:rFonts w:ascii="BIZ UD明朝 Medium" w:eastAsia="BIZ UD明朝 Medium" w:hAnsi="BIZ UD明朝 Medium" w:cs="ＭＳ Ｐゴシック" w:hint="eastAsia"/>
            <w:kern w:val="0"/>
            <w:sz w:val="24"/>
            <w:szCs w:val="24"/>
          </w:rPr>
          <w:delText>４</w:delText>
        </w:r>
        <w:r w:rsidR="00405824" w:rsidRPr="00DB06EB" w:rsidDel="001F68DD">
          <w:rPr>
            <w:rFonts w:ascii="BIZ UD明朝 Medium" w:eastAsia="BIZ UD明朝 Medium" w:hAnsi="BIZ UD明朝 Medium" w:cs="ＭＳ Ｐゴシック" w:hint="eastAsia"/>
            <w:kern w:val="0"/>
            <w:sz w:val="24"/>
            <w:szCs w:val="24"/>
          </w:rPr>
          <w:delText>５</w:delText>
        </w:r>
      </w:del>
      <w:ins w:id="9" w:author="智恵子 松井" w:date="2021-09-24T10:56:00Z">
        <w:r w:rsidR="001F68DD">
          <w:rPr>
            <w:rFonts w:ascii="BIZ UD明朝 Medium" w:eastAsia="BIZ UD明朝 Medium" w:hAnsi="BIZ UD明朝 Medium" w:cs="ＭＳ Ｐゴシック" w:hint="eastAsia"/>
            <w:kern w:val="0"/>
            <w:sz w:val="24"/>
            <w:szCs w:val="24"/>
          </w:rPr>
          <w:t>５４</w:t>
        </w:r>
      </w:ins>
      <w:r w:rsidRPr="00DB06EB">
        <w:rPr>
          <w:rFonts w:ascii="BIZ UD明朝 Medium" w:eastAsia="BIZ UD明朝 Medium" w:hAnsi="BIZ UD明朝 Medium" w:cs="ＭＳ Ｐゴシック" w:hint="eastAsia"/>
          <w:kern w:val="0"/>
          <w:sz w:val="24"/>
          <w:szCs w:val="24"/>
        </w:rPr>
        <w:t>％</w:t>
      </w:r>
      <w:r w:rsidRPr="00DB06EB">
        <w:rPr>
          <w:rFonts w:ascii="BIZ UD明朝 Medium" w:eastAsia="BIZ UD明朝 Medium" w:hAnsi="BIZ UD明朝 Medium" w:cs="ＭＳ Ｐゴシック" w:hint="eastAsia"/>
          <w:kern w:val="0"/>
          <w:sz w:val="24"/>
          <w:szCs w:val="24"/>
        </w:rPr>
        <w:br/>
        <w:t xml:space="preserve">実質公債費比率　　</w:t>
      </w:r>
      <w:ins w:id="10" w:author="智恵子 松井" w:date="2021-09-24T10:59:00Z">
        <w:r w:rsidR="001F68DD">
          <w:rPr>
            <w:rFonts w:ascii="BIZ UD明朝 Medium" w:eastAsia="BIZ UD明朝 Medium" w:hAnsi="BIZ UD明朝 Medium" w:cs="ＭＳ Ｐゴシック" w:hint="eastAsia"/>
            <w:kern w:val="0"/>
            <w:sz w:val="24"/>
            <w:szCs w:val="24"/>
          </w:rPr>
          <w:t xml:space="preserve">　</w:t>
        </w:r>
      </w:ins>
      <w:r w:rsidRPr="00DB06EB">
        <w:rPr>
          <w:rFonts w:ascii="BIZ UD明朝 Medium" w:eastAsia="BIZ UD明朝 Medium" w:hAnsi="BIZ UD明朝 Medium" w:cs="ＭＳ Ｐゴシック" w:hint="eastAsia"/>
          <w:kern w:val="0"/>
          <w:sz w:val="24"/>
          <w:szCs w:val="24"/>
        </w:rPr>
        <w:t xml:space="preserve">　  　△</w:t>
      </w:r>
      <w:r w:rsidR="00405824" w:rsidRPr="00DB06EB">
        <w:rPr>
          <w:rFonts w:ascii="BIZ UD明朝 Medium" w:eastAsia="BIZ UD明朝 Medium" w:hAnsi="BIZ UD明朝 Medium" w:cs="ＭＳ Ｐゴシック" w:hint="eastAsia"/>
          <w:kern w:val="0"/>
          <w:sz w:val="24"/>
          <w:szCs w:val="24"/>
        </w:rPr>
        <w:t>１</w:t>
      </w:r>
      <w:r w:rsidRPr="00DB06EB">
        <w:rPr>
          <w:rFonts w:ascii="BIZ UD明朝 Medium" w:eastAsia="BIZ UD明朝 Medium" w:hAnsi="BIZ UD明朝 Medium" w:cs="ＭＳ Ｐゴシック" w:hint="eastAsia"/>
          <w:kern w:val="0"/>
          <w:sz w:val="24"/>
          <w:szCs w:val="24"/>
        </w:rPr>
        <w:t>．</w:t>
      </w:r>
      <w:r w:rsidR="00DB06EB" w:rsidRPr="00DB06EB">
        <w:rPr>
          <w:rFonts w:ascii="BIZ UD明朝 Medium" w:eastAsia="BIZ UD明朝 Medium" w:hAnsi="BIZ UD明朝 Medium" w:cs="ＭＳ Ｐゴシック" w:hint="eastAsia"/>
          <w:kern w:val="0"/>
          <w:sz w:val="24"/>
          <w:szCs w:val="24"/>
        </w:rPr>
        <w:t>６</w:t>
      </w:r>
      <w:r w:rsidRPr="00DB06EB">
        <w:rPr>
          <w:rFonts w:ascii="BIZ UD明朝 Medium" w:eastAsia="BIZ UD明朝 Medium" w:hAnsi="BIZ UD明朝 Medium" w:cs="ＭＳ Ｐゴシック" w:hint="eastAsia"/>
          <w:kern w:val="0"/>
          <w:sz w:val="24"/>
          <w:szCs w:val="24"/>
        </w:rPr>
        <w:t>％</w:t>
      </w:r>
      <w:r w:rsidRPr="00DB06EB">
        <w:rPr>
          <w:rFonts w:ascii="BIZ UD明朝 Medium" w:eastAsia="BIZ UD明朝 Medium" w:hAnsi="BIZ UD明朝 Medium" w:cs="ＭＳ Ｐゴシック" w:hint="eastAsia"/>
          <w:kern w:val="0"/>
          <w:sz w:val="24"/>
          <w:szCs w:val="24"/>
        </w:rPr>
        <w:br/>
        <w:t xml:space="preserve">将来負担比率　　　</w:t>
      </w:r>
      <w:ins w:id="11" w:author="智恵子 松井" w:date="2021-09-24T10:59:00Z">
        <w:r w:rsidR="001F68DD">
          <w:rPr>
            <w:rFonts w:ascii="BIZ UD明朝 Medium" w:eastAsia="BIZ UD明朝 Medium" w:hAnsi="BIZ UD明朝 Medium" w:cs="ＭＳ Ｐゴシック" w:hint="eastAsia"/>
            <w:kern w:val="0"/>
            <w:sz w:val="24"/>
            <w:szCs w:val="24"/>
          </w:rPr>
          <w:t xml:space="preserve">　</w:t>
        </w:r>
      </w:ins>
      <w:r w:rsidRPr="00DB06EB">
        <w:rPr>
          <w:rFonts w:ascii="BIZ UD明朝 Medium" w:eastAsia="BIZ UD明朝 Medium" w:hAnsi="BIZ UD明朝 Medium" w:cs="ＭＳ Ｐゴシック" w:hint="eastAsia"/>
          <w:kern w:val="0"/>
          <w:sz w:val="24"/>
          <w:szCs w:val="24"/>
        </w:rPr>
        <w:t xml:space="preserve">　△２</w:t>
      </w:r>
      <w:r w:rsidR="00DB06EB" w:rsidRPr="00DB06EB">
        <w:rPr>
          <w:rFonts w:ascii="BIZ UD明朝 Medium" w:eastAsia="BIZ UD明朝 Medium" w:hAnsi="BIZ UD明朝 Medium" w:cs="ＭＳ Ｐゴシック" w:hint="eastAsia"/>
          <w:kern w:val="0"/>
          <w:sz w:val="24"/>
          <w:szCs w:val="24"/>
        </w:rPr>
        <w:t>０５</w:t>
      </w:r>
      <w:r w:rsidRPr="00DB06EB">
        <w:rPr>
          <w:rFonts w:ascii="BIZ UD明朝 Medium" w:eastAsia="BIZ UD明朝 Medium" w:hAnsi="BIZ UD明朝 Medium" w:cs="ＭＳ Ｐゴシック" w:hint="eastAsia"/>
          <w:kern w:val="0"/>
          <w:sz w:val="24"/>
          <w:szCs w:val="24"/>
        </w:rPr>
        <w:t>．</w:t>
      </w:r>
      <w:r w:rsidR="00DB06EB" w:rsidRPr="00DB06EB">
        <w:rPr>
          <w:rFonts w:ascii="BIZ UD明朝 Medium" w:eastAsia="BIZ UD明朝 Medium" w:hAnsi="BIZ UD明朝 Medium" w:cs="ＭＳ Ｐゴシック" w:hint="eastAsia"/>
          <w:kern w:val="0"/>
          <w:sz w:val="24"/>
          <w:szCs w:val="24"/>
        </w:rPr>
        <w:t>１</w:t>
      </w:r>
      <w:r w:rsidRPr="00DB06EB">
        <w:rPr>
          <w:rFonts w:ascii="BIZ UD明朝 Medium" w:eastAsia="BIZ UD明朝 Medium" w:hAnsi="BIZ UD明朝 Medium" w:cs="ＭＳ Ｐゴシック" w:hint="eastAsia"/>
          <w:kern w:val="0"/>
          <w:sz w:val="24"/>
          <w:szCs w:val="24"/>
        </w:rPr>
        <w:t>％</w:t>
      </w:r>
    </w:p>
    <w:p w14:paraId="178AA6FA" w14:textId="77777777" w:rsidR="00156487" w:rsidRPr="00FA7A80" w:rsidRDefault="00156487" w:rsidP="00823EE2">
      <w:pPr>
        <w:widowControl/>
        <w:ind w:leftChars="400" w:left="840"/>
        <w:jc w:val="left"/>
        <w:rPr>
          <w:rFonts w:ascii="BIZ UD明朝 Medium" w:eastAsia="BIZ UD明朝 Medium" w:hAnsi="BIZ UD明朝 Medium" w:cs="ＭＳ Ｐゴシック"/>
          <w:kern w:val="0"/>
          <w:sz w:val="24"/>
          <w:szCs w:val="24"/>
        </w:rPr>
      </w:pPr>
    </w:p>
    <w:p w14:paraId="3D34748D" w14:textId="77777777" w:rsidR="00823EE2" w:rsidRPr="00FA7A80" w:rsidRDefault="00823EE2" w:rsidP="00823EE2">
      <w:pPr>
        <w:pStyle w:val="a3"/>
        <w:widowControl/>
        <w:numPr>
          <w:ilvl w:val="0"/>
          <w:numId w:val="5"/>
        </w:numPr>
        <w:ind w:leftChars="0" w:left="485" w:hanging="37"/>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利子補給等に係る債務負担行為の翌年度以降の支出予定額　　</w:t>
      </w:r>
    </w:p>
    <w:p w14:paraId="206813C0" w14:textId="6E56BBFF" w:rsidR="00823EE2" w:rsidRPr="00FA7A80" w:rsidRDefault="0016202F" w:rsidP="00823EE2">
      <w:pPr>
        <w:pStyle w:val="a3"/>
        <w:widowControl/>
        <w:ind w:leftChars="0" w:left="485" w:firstLineChars="150" w:firstLine="36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５</w:t>
      </w:r>
      <w:del w:id="12" w:author="智恵子 松井" w:date="2021-09-24T18:22:00Z">
        <w:r w:rsidRPr="00FA7A80" w:rsidDel="00471EE3">
          <w:rPr>
            <w:rFonts w:ascii="BIZ UD明朝 Medium" w:eastAsia="BIZ UD明朝 Medium" w:hAnsi="BIZ UD明朝 Medium" w:cs="ＭＳ Ｐゴシック" w:hint="eastAsia"/>
            <w:kern w:val="0"/>
            <w:sz w:val="24"/>
            <w:szCs w:val="24"/>
          </w:rPr>
          <w:delText>５</w:delText>
        </w:r>
      </w:del>
      <w:ins w:id="13" w:author="智恵子 松井" w:date="2021-09-24T18:22:00Z">
        <w:r w:rsidR="00471EE3">
          <w:rPr>
            <w:rFonts w:ascii="BIZ UD明朝 Medium" w:eastAsia="BIZ UD明朝 Medium" w:hAnsi="BIZ UD明朝 Medium" w:cs="ＭＳ Ｐゴシック" w:hint="eastAsia"/>
            <w:kern w:val="0"/>
            <w:sz w:val="24"/>
            <w:szCs w:val="24"/>
          </w:rPr>
          <w:t>２</w:t>
        </w:r>
      </w:ins>
      <w:r w:rsidR="00823EE2" w:rsidRPr="00FA7A80">
        <w:rPr>
          <w:rFonts w:ascii="BIZ UD明朝 Medium" w:eastAsia="BIZ UD明朝 Medium" w:hAnsi="BIZ UD明朝 Medium" w:cs="ＭＳ Ｐゴシック" w:hint="eastAsia"/>
          <w:kern w:val="0"/>
          <w:sz w:val="24"/>
          <w:szCs w:val="24"/>
        </w:rPr>
        <w:t>，</w:t>
      </w:r>
      <w:del w:id="14" w:author="智恵子 松井" w:date="2021-09-24T18:22:00Z">
        <w:r w:rsidRPr="00FA7A80" w:rsidDel="00471EE3">
          <w:rPr>
            <w:rFonts w:ascii="BIZ UD明朝 Medium" w:eastAsia="BIZ UD明朝 Medium" w:hAnsi="BIZ UD明朝 Medium" w:cs="ＭＳ Ｐゴシック" w:hint="eastAsia"/>
            <w:kern w:val="0"/>
            <w:sz w:val="24"/>
            <w:szCs w:val="24"/>
          </w:rPr>
          <w:delText>４８９</w:delText>
        </w:r>
      </w:del>
      <w:ins w:id="15" w:author="智恵子 松井" w:date="2021-09-24T18:22:00Z">
        <w:r w:rsidR="00471EE3">
          <w:rPr>
            <w:rFonts w:ascii="BIZ UD明朝 Medium" w:eastAsia="BIZ UD明朝 Medium" w:hAnsi="BIZ UD明朝 Medium" w:cs="ＭＳ Ｐゴシック" w:hint="eastAsia"/>
            <w:kern w:val="0"/>
            <w:sz w:val="24"/>
            <w:szCs w:val="24"/>
          </w:rPr>
          <w:t>９７９</w:t>
        </w:r>
      </w:ins>
      <w:r w:rsidR="00823EE2" w:rsidRPr="00FA7A80">
        <w:rPr>
          <w:rFonts w:ascii="BIZ UD明朝 Medium" w:eastAsia="BIZ UD明朝 Medium" w:hAnsi="BIZ UD明朝 Medium" w:cs="ＭＳ Ｐゴシック" w:hint="eastAsia"/>
          <w:kern w:val="0"/>
          <w:sz w:val="24"/>
          <w:szCs w:val="24"/>
        </w:rPr>
        <w:t>百万円</w:t>
      </w:r>
    </w:p>
    <w:p w14:paraId="53CA6E03" w14:textId="77777777" w:rsidR="00156487" w:rsidRPr="002C0808" w:rsidRDefault="00156487" w:rsidP="00823EE2">
      <w:pPr>
        <w:pStyle w:val="a3"/>
        <w:widowControl/>
        <w:ind w:leftChars="0" w:left="485" w:firstLineChars="150" w:firstLine="360"/>
        <w:jc w:val="left"/>
        <w:rPr>
          <w:rFonts w:ascii="BIZ UDゴシック" w:eastAsia="BIZ UDゴシック" w:hAnsi="BIZ UDゴシック" w:cs="ＭＳ Ｐゴシック"/>
          <w:kern w:val="0"/>
          <w:sz w:val="24"/>
          <w:szCs w:val="24"/>
        </w:rPr>
      </w:pPr>
      <w:bookmarkStart w:id="16" w:name="_GoBack"/>
      <w:bookmarkEnd w:id="16"/>
    </w:p>
    <w:p w14:paraId="17EB4AF3" w14:textId="32C50236" w:rsidR="00823EE2" w:rsidRDefault="00823EE2" w:rsidP="00823EE2">
      <w:pPr>
        <w:widowControl/>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kern w:val="0"/>
          <w:sz w:val="24"/>
          <w:szCs w:val="24"/>
        </w:rPr>
        <w:t xml:space="preserve">   </w:t>
      </w:r>
      <w:r w:rsidRPr="00FA7A80">
        <w:rPr>
          <w:rFonts w:ascii="BIZ UD明朝 Medium" w:eastAsia="BIZ UD明朝 Medium" w:hAnsi="BIZ UD明朝 Medium" w:cs="ＭＳ Ｐゴシック" w:hint="eastAsia"/>
          <w:kern w:val="0"/>
          <w:sz w:val="24"/>
          <w:szCs w:val="24"/>
        </w:rPr>
        <w:t xml:space="preserve">⑦ 繰越事業に係る将来の支出予定額　</w:t>
      </w:r>
      <w:del w:id="17" w:author="智恵子 松井" w:date="2021-09-24T18:22:00Z">
        <w:r w:rsidRPr="00FA7A80" w:rsidDel="00471EE3">
          <w:rPr>
            <w:rFonts w:ascii="BIZ UD明朝 Medium" w:eastAsia="BIZ UD明朝 Medium" w:hAnsi="BIZ UD明朝 Medium" w:cs="ＭＳ Ｐゴシック" w:hint="eastAsia"/>
            <w:kern w:val="0"/>
            <w:sz w:val="24"/>
            <w:szCs w:val="24"/>
          </w:rPr>
          <w:delText>１</w:delText>
        </w:r>
        <w:r w:rsidR="0016202F" w:rsidRPr="00FA7A80" w:rsidDel="00471EE3">
          <w:rPr>
            <w:rFonts w:ascii="BIZ UD明朝 Medium" w:eastAsia="BIZ UD明朝 Medium" w:hAnsi="BIZ UD明朝 Medium" w:cs="ＭＳ Ｐゴシック" w:hint="eastAsia"/>
            <w:kern w:val="0"/>
            <w:sz w:val="24"/>
            <w:szCs w:val="24"/>
          </w:rPr>
          <w:delText>１２</w:delText>
        </w:r>
      </w:del>
      <w:ins w:id="18" w:author="智恵子 松井" w:date="2021-09-24T18:22:00Z">
        <w:r w:rsidR="00471EE3">
          <w:rPr>
            <w:rFonts w:ascii="BIZ UD明朝 Medium" w:eastAsia="BIZ UD明朝 Medium" w:hAnsi="BIZ UD明朝 Medium" w:cs="ＭＳ Ｐゴシック" w:hint="eastAsia"/>
            <w:kern w:val="0"/>
            <w:sz w:val="24"/>
            <w:szCs w:val="24"/>
          </w:rPr>
          <w:t>２０８１</w:t>
        </w:r>
      </w:ins>
      <w:r w:rsidRPr="00FA7A80">
        <w:rPr>
          <w:rFonts w:ascii="BIZ UD明朝 Medium" w:eastAsia="BIZ UD明朝 Medium" w:hAnsi="BIZ UD明朝 Medium" w:cs="ＭＳ Ｐゴシック" w:hint="eastAsia"/>
          <w:kern w:val="0"/>
          <w:sz w:val="24"/>
          <w:szCs w:val="24"/>
        </w:rPr>
        <w:t>百万円</w:t>
      </w:r>
    </w:p>
    <w:p w14:paraId="46EE31D4" w14:textId="3AFA73FC" w:rsidR="00C700BE" w:rsidRDefault="00C700BE" w:rsidP="00823EE2">
      <w:pPr>
        <w:widowControl/>
        <w:jc w:val="left"/>
        <w:rPr>
          <w:rFonts w:ascii="BIZ UD明朝 Medium" w:eastAsia="BIZ UD明朝 Medium" w:hAnsi="BIZ UD明朝 Medium" w:cs="ＭＳ Ｐゴシック"/>
          <w:color w:val="FF0000"/>
          <w:kern w:val="0"/>
          <w:sz w:val="24"/>
          <w:szCs w:val="24"/>
        </w:rPr>
      </w:pPr>
    </w:p>
    <w:p w14:paraId="56F96C3D" w14:textId="2091C270" w:rsidR="005329D8" w:rsidRPr="00E76012" w:rsidRDefault="00C700BE" w:rsidP="00823EE2">
      <w:pPr>
        <w:widowControl/>
        <w:jc w:val="left"/>
        <w:rPr>
          <w:rFonts w:ascii="BIZ UD明朝 Medium" w:eastAsia="BIZ UD明朝 Medium" w:hAnsi="BIZ UD明朝 Medium" w:cs="ＭＳ Ｐゴシック"/>
          <w:kern w:val="0"/>
          <w:sz w:val="24"/>
          <w:szCs w:val="24"/>
        </w:rPr>
      </w:pPr>
      <w:r w:rsidRPr="00E76012">
        <w:rPr>
          <w:rFonts w:ascii="BIZ UD明朝 Medium" w:eastAsia="BIZ UD明朝 Medium" w:hAnsi="BIZ UD明朝 Medium" w:cs="ＭＳ Ｐゴシック" w:hint="eastAsia"/>
          <w:kern w:val="0"/>
          <w:sz w:val="24"/>
          <w:szCs w:val="24"/>
        </w:rPr>
        <w:t xml:space="preserve">　　</w:t>
      </w:r>
      <w:r w:rsidRPr="00E76012">
        <w:rPr>
          <w:rFonts w:ascii="BIZ UD明朝 Medium" w:eastAsia="BIZ UD明朝 Medium" w:hAnsi="BIZ UD明朝 Medium" w:cs="ＭＳ Ｐゴシック" w:hint="eastAsia"/>
          <w:kern w:val="0"/>
          <w:sz w:val="24"/>
          <w:szCs w:val="24"/>
          <w:rPrChange w:id="19" w:author="智恵子 松井" w:date="2021-09-22T17:02:00Z">
            <w:rPr>
              <w:rFonts w:ascii="BIZ UD明朝 Medium" w:eastAsia="BIZ UD明朝 Medium" w:hAnsi="BIZ UD明朝 Medium" w:cs="ＭＳ Ｐゴシック" w:hint="eastAsia"/>
              <w:color w:val="0070C0"/>
              <w:kern w:val="0"/>
              <w:sz w:val="24"/>
              <w:szCs w:val="24"/>
            </w:rPr>
          </w:rPrChange>
        </w:rPr>
        <w:t>⑧</w:t>
      </w:r>
      <w:r w:rsidR="005329D8" w:rsidRPr="00E76012">
        <w:rPr>
          <w:rFonts w:ascii="BIZ UD明朝 Medium" w:eastAsia="BIZ UD明朝 Medium" w:hAnsi="BIZ UD明朝 Medium" w:cs="ＭＳ Ｐゴシック"/>
          <w:kern w:val="0"/>
          <w:sz w:val="24"/>
          <w:szCs w:val="24"/>
          <w:rPrChange w:id="20" w:author="智恵子 松井" w:date="2021-09-22T17:02:00Z">
            <w:rPr>
              <w:rFonts w:ascii="BIZ UD明朝 Medium" w:eastAsia="BIZ UD明朝 Medium" w:hAnsi="BIZ UD明朝 Medium" w:cs="ＭＳ Ｐゴシック"/>
              <w:color w:val="0070C0"/>
              <w:kern w:val="0"/>
              <w:sz w:val="24"/>
              <w:szCs w:val="24"/>
            </w:rPr>
          </w:rPrChange>
        </w:rPr>
        <w:t xml:space="preserve"> その他財務書類の内容を理解するために必要と認められる事項</w:t>
      </w:r>
    </w:p>
    <w:p w14:paraId="35406429" w14:textId="1BCF5766" w:rsidR="00C700BE" w:rsidRPr="00E76012" w:rsidRDefault="005329D8" w:rsidP="005329D8">
      <w:pPr>
        <w:widowControl/>
        <w:ind w:leftChars="350" w:left="735"/>
        <w:jc w:val="left"/>
        <w:rPr>
          <w:rFonts w:ascii="BIZ UD明朝 Medium" w:eastAsia="BIZ UD明朝 Medium" w:hAnsi="BIZ UD明朝 Medium" w:cs="ＭＳ Ｐゴシック"/>
          <w:kern w:val="0"/>
          <w:sz w:val="24"/>
          <w:szCs w:val="24"/>
          <w:rPrChange w:id="21" w:author="智恵子 松井" w:date="2021-09-22T17:06:00Z">
            <w:rPr>
              <w:rFonts w:ascii="BIZ UD明朝 Medium" w:eastAsia="BIZ UD明朝 Medium" w:hAnsi="BIZ UD明朝 Medium" w:cs="ＭＳ Ｐゴシック"/>
              <w:color w:val="0070C0"/>
              <w:kern w:val="0"/>
              <w:sz w:val="24"/>
              <w:szCs w:val="24"/>
            </w:rPr>
          </w:rPrChange>
        </w:rPr>
      </w:pPr>
      <w:r w:rsidRPr="00E76012">
        <w:rPr>
          <w:rFonts w:ascii="BIZ UD明朝 Medium" w:eastAsia="BIZ UD明朝 Medium" w:hAnsi="BIZ UD明朝 Medium" w:cs="ＭＳ Ｐゴシック" w:hint="eastAsia"/>
          <w:kern w:val="0"/>
          <w:sz w:val="24"/>
          <w:szCs w:val="24"/>
          <w:rPrChange w:id="22" w:author="智恵子 松井" w:date="2021-09-22T17:06:00Z">
            <w:rPr>
              <w:rFonts w:ascii="BIZ UD明朝 Medium" w:eastAsia="BIZ UD明朝 Medium" w:hAnsi="BIZ UD明朝 Medium" w:cs="ＭＳ Ｐゴシック" w:hint="eastAsia"/>
              <w:color w:val="0070C0"/>
              <w:kern w:val="0"/>
              <w:sz w:val="24"/>
              <w:szCs w:val="24"/>
            </w:rPr>
          </w:rPrChange>
        </w:rPr>
        <w:lastRenderedPageBreak/>
        <w:t>新型コロナウィルス感染症対策としての特別定額給付金に係る費用</w:t>
      </w:r>
      <w:r w:rsidR="00E723A0" w:rsidRPr="00E76012">
        <w:rPr>
          <w:rFonts w:ascii="BIZ UD明朝 Medium" w:eastAsia="BIZ UD明朝 Medium" w:hAnsi="BIZ UD明朝 Medium" w:cs="ＭＳ Ｐゴシック" w:hint="eastAsia"/>
          <w:kern w:val="0"/>
          <w:sz w:val="24"/>
          <w:szCs w:val="24"/>
          <w:rPrChange w:id="23" w:author="智恵子 松井" w:date="2021-09-22T17:06:00Z">
            <w:rPr>
              <w:rFonts w:ascii="BIZ UD明朝 Medium" w:eastAsia="BIZ UD明朝 Medium" w:hAnsi="BIZ UD明朝 Medium" w:cs="ＭＳ Ｐゴシック" w:hint="eastAsia"/>
              <w:color w:val="0070C0"/>
              <w:kern w:val="0"/>
              <w:sz w:val="24"/>
              <w:szCs w:val="24"/>
            </w:rPr>
          </w:rPrChange>
        </w:rPr>
        <w:t>２５</w:t>
      </w:r>
      <w:r w:rsidRPr="00E76012">
        <w:rPr>
          <w:rFonts w:ascii="BIZ UD明朝 Medium" w:eastAsia="BIZ UD明朝 Medium" w:hAnsi="BIZ UD明朝 Medium" w:cs="ＭＳ Ｐゴシック"/>
          <w:kern w:val="0"/>
          <w:sz w:val="24"/>
          <w:szCs w:val="24"/>
          <w:rPrChange w:id="24" w:author="智恵子 松井" w:date="2021-09-22T17:06:00Z">
            <w:rPr>
              <w:rFonts w:ascii="BIZ UD明朝 Medium" w:eastAsia="BIZ UD明朝 Medium" w:hAnsi="BIZ UD明朝 Medium" w:cs="ＭＳ Ｐゴシック"/>
              <w:color w:val="0070C0"/>
              <w:kern w:val="0"/>
              <w:sz w:val="24"/>
              <w:szCs w:val="24"/>
            </w:rPr>
          </w:rPrChange>
        </w:rPr>
        <w:t>,</w:t>
      </w:r>
      <w:r w:rsidR="00E723A0" w:rsidRPr="00E76012">
        <w:rPr>
          <w:rFonts w:ascii="BIZ UD明朝 Medium" w:eastAsia="BIZ UD明朝 Medium" w:hAnsi="BIZ UD明朝 Medium" w:cs="ＭＳ Ｐゴシック" w:hint="eastAsia"/>
          <w:kern w:val="0"/>
          <w:sz w:val="24"/>
          <w:szCs w:val="24"/>
          <w:rPrChange w:id="25" w:author="智恵子 松井" w:date="2021-09-22T17:06:00Z">
            <w:rPr>
              <w:rFonts w:ascii="BIZ UD明朝 Medium" w:eastAsia="BIZ UD明朝 Medium" w:hAnsi="BIZ UD明朝 Medium" w:cs="ＭＳ Ｐゴシック" w:hint="eastAsia"/>
              <w:color w:val="0070C0"/>
              <w:kern w:val="0"/>
              <w:sz w:val="24"/>
              <w:szCs w:val="24"/>
            </w:rPr>
          </w:rPrChange>
        </w:rPr>
        <w:t>８４</w:t>
      </w:r>
      <w:ins w:id="26" w:author="智恵子 松井" w:date="2021-09-22T17:03:00Z">
        <w:r w:rsidR="00E76012" w:rsidRPr="00E76012">
          <w:rPr>
            <w:rFonts w:ascii="BIZ UD明朝 Medium" w:eastAsia="BIZ UD明朝 Medium" w:hAnsi="BIZ UD明朝 Medium" w:cs="ＭＳ Ｐゴシック" w:hint="eastAsia"/>
            <w:kern w:val="0"/>
            <w:sz w:val="24"/>
            <w:szCs w:val="24"/>
            <w:rPrChange w:id="27" w:author="智恵子 松井" w:date="2021-09-22T17:06:00Z">
              <w:rPr>
                <w:rFonts w:ascii="BIZ UD明朝 Medium" w:eastAsia="BIZ UD明朝 Medium" w:hAnsi="BIZ UD明朝 Medium" w:cs="ＭＳ Ｐゴシック" w:hint="eastAsia"/>
                <w:color w:val="0070C0"/>
                <w:kern w:val="0"/>
                <w:sz w:val="24"/>
                <w:szCs w:val="24"/>
              </w:rPr>
            </w:rPrChange>
          </w:rPr>
          <w:t>５</w:t>
        </w:r>
      </w:ins>
      <w:del w:id="28" w:author="智恵子 松井" w:date="2021-09-22T17:03:00Z">
        <w:r w:rsidR="00E723A0" w:rsidRPr="00E76012" w:rsidDel="00E76012">
          <w:rPr>
            <w:rFonts w:ascii="BIZ UD明朝 Medium" w:eastAsia="BIZ UD明朝 Medium" w:hAnsi="BIZ UD明朝 Medium" w:cs="ＭＳ Ｐゴシック" w:hint="eastAsia"/>
            <w:kern w:val="0"/>
            <w:sz w:val="24"/>
            <w:szCs w:val="24"/>
            <w:rPrChange w:id="29" w:author="智恵子 松井" w:date="2021-09-22T17:06:00Z">
              <w:rPr>
                <w:rFonts w:ascii="BIZ UD明朝 Medium" w:eastAsia="BIZ UD明朝 Medium" w:hAnsi="BIZ UD明朝 Medium" w:cs="ＭＳ Ｐゴシック" w:hint="eastAsia"/>
                <w:color w:val="0070C0"/>
                <w:kern w:val="0"/>
                <w:sz w:val="24"/>
                <w:szCs w:val="24"/>
              </w:rPr>
            </w:rPrChange>
          </w:rPr>
          <w:delText>４</w:delText>
        </w:r>
        <w:r w:rsidRPr="00E76012" w:rsidDel="00E76012">
          <w:rPr>
            <w:rFonts w:ascii="BIZ UD明朝 Medium" w:eastAsia="BIZ UD明朝 Medium" w:hAnsi="BIZ UD明朝 Medium" w:cs="ＭＳ Ｐゴシック"/>
            <w:kern w:val="0"/>
            <w:sz w:val="24"/>
            <w:szCs w:val="24"/>
            <w:rPrChange w:id="30" w:author="智恵子 松井" w:date="2021-09-22T17:06:00Z">
              <w:rPr>
                <w:rFonts w:ascii="BIZ UD明朝 Medium" w:eastAsia="BIZ UD明朝 Medium" w:hAnsi="BIZ UD明朝 Medium" w:cs="ＭＳ Ｐゴシック"/>
                <w:color w:val="0070C0"/>
                <w:kern w:val="0"/>
                <w:sz w:val="24"/>
                <w:szCs w:val="24"/>
              </w:rPr>
            </w:rPrChange>
          </w:rPr>
          <w:delText>,</w:delText>
        </w:r>
        <w:r w:rsidR="00E723A0" w:rsidRPr="00E76012" w:rsidDel="00E76012">
          <w:rPr>
            <w:rFonts w:ascii="BIZ UD明朝 Medium" w:eastAsia="BIZ UD明朝 Medium" w:hAnsi="BIZ UD明朝 Medium" w:cs="ＭＳ Ｐゴシック" w:hint="eastAsia"/>
            <w:kern w:val="0"/>
            <w:sz w:val="24"/>
            <w:szCs w:val="24"/>
            <w:rPrChange w:id="31" w:author="智恵子 松井" w:date="2021-09-22T17:06:00Z">
              <w:rPr>
                <w:rFonts w:ascii="BIZ UD明朝 Medium" w:eastAsia="BIZ UD明朝 Medium" w:hAnsi="BIZ UD明朝 Medium" w:cs="ＭＳ Ｐゴシック" w:hint="eastAsia"/>
                <w:color w:val="0070C0"/>
                <w:kern w:val="0"/>
                <w:sz w:val="24"/>
                <w:szCs w:val="24"/>
              </w:rPr>
            </w:rPrChange>
          </w:rPr>
          <w:delText>９００</w:delText>
        </w:r>
        <w:r w:rsidRPr="00E76012" w:rsidDel="00E76012">
          <w:rPr>
            <w:rFonts w:ascii="BIZ UD明朝 Medium" w:eastAsia="BIZ UD明朝 Medium" w:hAnsi="BIZ UD明朝 Medium" w:cs="ＭＳ Ｐゴシック"/>
            <w:kern w:val="0"/>
            <w:sz w:val="24"/>
            <w:szCs w:val="24"/>
            <w:rPrChange w:id="32" w:author="智恵子 松井" w:date="2021-09-22T17:06:00Z">
              <w:rPr>
                <w:rFonts w:ascii="BIZ UD明朝 Medium" w:eastAsia="BIZ UD明朝 Medium" w:hAnsi="BIZ UD明朝 Medium" w:cs="ＭＳ Ｐゴシック"/>
                <w:color w:val="0070C0"/>
                <w:kern w:val="0"/>
                <w:sz w:val="24"/>
                <w:szCs w:val="24"/>
              </w:rPr>
            </w:rPrChange>
          </w:rPr>
          <w:delText>,</w:delText>
        </w:r>
        <w:r w:rsidR="00E723A0" w:rsidRPr="00E76012" w:rsidDel="00E76012">
          <w:rPr>
            <w:rFonts w:ascii="BIZ UD明朝 Medium" w:eastAsia="BIZ UD明朝 Medium" w:hAnsi="BIZ UD明朝 Medium" w:cs="ＭＳ Ｐゴシック" w:hint="eastAsia"/>
            <w:kern w:val="0"/>
            <w:sz w:val="24"/>
            <w:szCs w:val="24"/>
            <w:rPrChange w:id="33" w:author="智恵子 松井" w:date="2021-09-22T17:06:00Z">
              <w:rPr>
                <w:rFonts w:ascii="BIZ UD明朝 Medium" w:eastAsia="BIZ UD明朝 Medium" w:hAnsi="BIZ UD明朝 Medium" w:cs="ＭＳ Ｐゴシック" w:hint="eastAsia"/>
                <w:color w:val="0070C0"/>
                <w:kern w:val="0"/>
                <w:sz w:val="24"/>
                <w:szCs w:val="24"/>
              </w:rPr>
            </w:rPrChange>
          </w:rPr>
          <w:delText>０００</w:delText>
        </w:r>
      </w:del>
      <w:ins w:id="34" w:author="智恵子 松井" w:date="2021-09-22T17:03:00Z">
        <w:r w:rsidR="00E76012" w:rsidRPr="00E76012">
          <w:rPr>
            <w:rFonts w:ascii="BIZ UD明朝 Medium" w:eastAsia="BIZ UD明朝 Medium" w:hAnsi="BIZ UD明朝 Medium" w:cs="ＭＳ Ｐゴシック" w:hint="eastAsia"/>
            <w:kern w:val="0"/>
            <w:sz w:val="24"/>
            <w:szCs w:val="24"/>
            <w:rPrChange w:id="35" w:author="智恵子 松井" w:date="2021-09-22T17:06:00Z">
              <w:rPr>
                <w:rFonts w:ascii="BIZ UD明朝 Medium" w:eastAsia="BIZ UD明朝 Medium" w:hAnsi="BIZ UD明朝 Medium" w:cs="ＭＳ Ｐゴシック" w:hint="eastAsia"/>
                <w:color w:val="0070C0"/>
                <w:kern w:val="0"/>
                <w:sz w:val="24"/>
                <w:szCs w:val="24"/>
              </w:rPr>
            </w:rPrChange>
          </w:rPr>
          <w:t>百万</w:t>
        </w:r>
      </w:ins>
      <w:r w:rsidRPr="00E76012">
        <w:rPr>
          <w:rFonts w:ascii="BIZ UD明朝 Medium" w:eastAsia="BIZ UD明朝 Medium" w:hAnsi="BIZ UD明朝 Medium" w:cs="ＭＳ Ｐゴシック" w:hint="eastAsia"/>
          <w:kern w:val="0"/>
          <w:sz w:val="24"/>
          <w:szCs w:val="24"/>
          <w:rPrChange w:id="36" w:author="智恵子 松井" w:date="2021-09-22T17:06:00Z">
            <w:rPr>
              <w:rFonts w:ascii="BIZ UD明朝 Medium" w:eastAsia="BIZ UD明朝 Medium" w:hAnsi="BIZ UD明朝 Medium" w:cs="ＭＳ Ｐゴシック" w:hint="eastAsia"/>
              <w:color w:val="0070C0"/>
              <w:kern w:val="0"/>
              <w:sz w:val="24"/>
              <w:szCs w:val="24"/>
            </w:rPr>
          </w:rPrChange>
        </w:rPr>
        <w:t>円を行政コスト計算書の補助金等に計上しております。特別定額給付金の財源となる補助金収入</w:t>
      </w:r>
      <w:r w:rsidR="00E723A0" w:rsidRPr="00E76012">
        <w:rPr>
          <w:rFonts w:ascii="BIZ UD明朝 Medium" w:eastAsia="BIZ UD明朝 Medium" w:hAnsi="BIZ UD明朝 Medium" w:cs="ＭＳ Ｐゴシック" w:hint="eastAsia"/>
          <w:kern w:val="0"/>
          <w:sz w:val="24"/>
          <w:szCs w:val="24"/>
          <w:rPrChange w:id="37" w:author="智恵子 松井" w:date="2021-09-22T17:06:00Z">
            <w:rPr>
              <w:rFonts w:ascii="BIZ UD明朝 Medium" w:eastAsia="BIZ UD明朝 Medium" w:hAnsi="BIZ UD明朝 Medium" w:cs="ＭＳ Ｐゴシック" w:hint="eastAsia"/>
              <w:color w:val="0070C0"/>
              <w:kern w:val="0"/>
              <w:sz w:val="24"/>
              <w:szCs w:val="24"/>
            </w:rPr>
          </w:rPrChange>
        </w:rPr>
        <w:t>２６</w:t>
      </w:r>
      <w:r w:rsidR="00B92290" w:rsidRPr="00E76012">
        <w:rPr>
          <w:rFonts w:ascii="BIZ UD明朝 Medium" w:eastAsia="BIZ UD明朝 Medium" w:hAnsi="BIZ UD明朝 Medium" w:cs="ＭＳ Ｐゴシック"/>
          <w:kern w:val="0"/>
          <w:sz w:val="24"/>
          <w:szCs w:val="24"/>
          <w:rPrChange w:id="38" w:author="智恵子 松井" w:date="2021-09-22T17:06:00Z">
            <w:rPr>
              <w:rFonts w:ascii="BIZ UD明朝 Medium" w:eastAsia="BIZ UD明朝 Medium" w:hAnsi="BIZ UD明朝 Medium" w:cs="ＭＳ Ｐゴシック"/>
              <w:color w:val="0070C0"/>
              <w:kern w:val="0"/>
              <w:sz w:val="24"/>
              <w:szCs w:val="24"/>
            </w:rPr>
          </w:rPrChange>
        </w:rPr>
        <w:t>,</w:t>
      </w:r>
      <w:r w:rsidR="00E723A0" w:rsidRPr="00E76012">
        <w:rPr>
          <w:rFonts w:ascii="BIZ UD明朝 Medium" w:eastAsia="BIZ UD明朝 Medium" w:hAnsi="BIZ UD明朝 Medium" w:cs="ＭＳ Ｐゴシック" w:hint="eastAsia"/>
          <w:kern w:val="0"/>
          <w:sz w:val="24"/>
          <w:szCs w:val="24"/>
          <w:rPrChange w:id="39" w:author="智恵子 松井" w:date="2021-09-22T17:06:00Z">
            <w:rPr>
              <w:rFonts w:ascii="BIZ UD明朝 Medium" w:eastAsia="BIZ UD明朝 Medium" w:hAnsi="BIZ UD明朝 Medium" w:cs="ＭＳ Ｐゴシック" w:hint="eastAsia"/>
              <w:color w:val="0070C0"/>
              <w:kern w:val="0"/>
              <w:sz w:val="24"/>
              <w:szCs w:val="24"/>
            </w:rPr>
          </w:rPrChange>
        </w:rPr>
        <w:t>１</w:t>
      </w:r>
      <w:del w:id="40" w:author="智恵子 松井" w:date="2021-09-22T17:03:00Z">
        <w:r w:rsidR="00E723A0" w:rsidRPr="00E76012" w:rsidDel="00E76012">
          <w:rPr>
            <w:rFonts w:ascii="BIZ UD明朝 Medium" w:eastAsia="BIZ UD明朝 Medium" w:hAnsi="BIZ UD明朝 Medium" w:cs="ＭＳ Ｐゴシック" w:hint="eastAsia"/>
            <w:kern w:val="0"/>
            <w:sz w:val="24"/>
            <w:szCs w:val="24"/>
            <w:rPrChange w:id="41" w:author="智恵子 松井" w:date="2021-09-22T17:06:00Z">
              <w:rPr>
                <w:rFonts w:ascii="BIZ UD明朝 Medium" w:eastAsia="BIZ UD明朝 Medium" w:hAnsi="BIZ UD明朝 Medium" w:cs="ＭＳ Ｐゴシック" w:hint="eastAsia"/>
                <w:color w:val="0070C0"/>
                <w:kern w:val="0"/>
                <w:sz w:val="24"/>
                <w:szCs w:val="24"/>
              </w:rPr>
            </w:rPrChange>
          </w:rPr>
          <w:delText>４９</w:delText>
        </w:r>
      </w:del>
      <w:ins w:id="42" w:author="智恵子 松井" w:date="2021-09-22T17:03:00Z">
        <w:r w:rsidR="00E76012" w:rsidRPr="00E76012">
          <w:rPr>
            <w:rFonts w:ascii="BIZ UD明朝 Medium" w:eastAsia="BIZ UD明朝 Medium" w:hAnsi="BIZ UD明朝 Medium" w:cs="ＭＳ Ｐゴシック" w:hint="eastAsia"/>
            <w:kern w:val="0"/>
            <w:sz w:val="24"/>
            <w:szCs w:val="24"/>
            <w:rPrChange w:id="43" w:author="智恵子 松井" w:date="2021-09-22T17:06:00Z">
              <w:rPr>
                <w:rFonts w:ascii="BIZ UD明朝 Medium" w:eastAsia="BIZ UD明朝 Medium" w:hAnsi="BIZ UD明朝 Medium" w:cs="ＭＳ Ｐゴシック" w:hint="eastAsia"/>
                <w:color w:val="0070C0"/>
                <w:kern w:val="0"/>
                <w:sz w:val="24"/>
                <w:szCs w:val="24"/>
              </w:rPr>
            </w:rPrChange>
          </w:rPr>
          <w:t>５０</w:t>
        </w:r>
      </w:ins>
      <w:del w:id="44" w:author="智恵子 松井" w:date="2021-09-22T17:03:00Z">
        <w:r w:rsidR="00B92290" w:rsidRPr="00E76012" w:rsidDel="00E76012">
          <w:rPr>
            <w:rFonts w:ascii="BIZ UD明朝 Medium" w:eastAsia="BIZ UD明朝 Medium" w:hAnsi="BIZ UD明朝 Medium" w:cs="ＭＳ Ｐゴシック"/>
            <w:kern w:val="0"/>
            <w:sz w:val="24"/>
            <w:szCs w:val="24"/>
            <w:rPrChange w:id="45" w:author="智恵子 松井" w:date="2021-09-22T17:06:00Z">
              <w:rPr>
                <w:rFonts w:ascii="BIZ UD明朝 Medium" w:eastAsia="BIZ UD明朝 Medium" w:hAnsi="BIZ UD明朝 Medium" w:cs="ＭＳ Ｐゴシック"/>
                <w:color w:val="0070C0"/>
                <w:kern w:val="0"/>
                <w:sz w:val="24"/>
                <w:szCs w:val="24"/>
              </w:rPr>
            </w:rPrChange>
          </w:rPr>
          <w:delText>,</w:delText>
        </w:r>
        <w:r w:rsidR="00E723A0" w:rsidRPr="00E76012" w:rsidDel="00E76012">
          <w:rPr>
            <w:rFonts w:ascii="BIZ UD明朝 Medium" w:eastAsia="BIZ UD明朝 Medium" w:hAnsi="BIZ UD明朝 Medium" w:cs="ＭＳ Ｐゴシック" w:hint="eastAsia"/>
            <w:kern w:val="0"/>
            <w:sz w:val="24"/>
            <w:szCs w:val="24"/>
            <w:rPrChange w:id="46" w:author="智恵子 松井" w:date="2021-09-22T17:06:00Z">
              <w:rPr>
                <w:rFonts w:ascii="BIZ UD明朝 Medium" w:eastAsia="BIZ UD明朝 Medium" w:hAnsi="BIZ UD明朝 Medium" w:cs="ＭＳ Ｐゴシック" w:hint="eastAsia"/>
                <w:color w:val="0070C0"/>
                <w:kern w:val="0"/>
                <w:sz w:val="24"/>
                <w:szCs w:val="24"/>
              </w:rPr>
            </w:rPrChange>
          </w:rPr>
          <w:delText>９２０</w:delText>
        </w:r>
        <w:r w:rsidR="00B92290" w:rsidRPr="00E76012" w:rsidDel="00E76012">
          <w:rPr>
            <w:rFonts w:ascii="BIZ UD明朝 Medium" w:eastAsia="BIZ UD明朝 Medium" w:hAnsi="BIZ UD明朝 Medium" w:cs="ＭＳ Ｐゴシック"/>
            <w:kern w:val="0"/>
            <w:sz w:val="24"/>
            <w:szCs w:val="24"/>
            <w:rPrChange w:id="47" w:author="智恵子 松井" w:date="2021-09-22T17:06:00Z">
              <w:rPr>
                <w:rFonts w:ascii="BIZ UD明朝 Medium" w:eastAsia="BIZ UD明朝 Medium" w:hAnsi="BIZ UD明朝 Medium" w:cs="ＭＳ Ｐゴシック"/>
                <w:color w:val="0070C0"/>
                <w:kern w:val="0"/>
                <w:sz w:val="24"/>
                <w:szCs w:val="24"/>
              </w:rPr>
            </w:rPrChange>
          </w:rPr>
          <w:delText>,</w:delText>
        </w:r>
        <w:r w:rsidR="00E723A0" w:rsidRPr="00E76012" w:rsidDel="00E76012">
          <w:rPr>
            <w:rFonts w:ascii="BIZ UD明朝 Medium" w:eastAsia="BIZ UD明朝 Medium" w:hAnsi="BIZ UD明朝 Medium" w:cs="ＭＳ Ｐゴシック" w:hint="eastAsia"/>
            <w:kern w:val="0"/>
            <w:sz w:val="24"/>
            <w:szCs w:val="24"/>
            <w:rPrChange w:id="48" w:author="智恵子 松井" w:date="2021-09-22T17:06:00Z">
              <w:rPr>
                <w:rFonts w:ascii="BIZ UD明朝 Medium" w:eastAsia="BIZ UD明朝 Medium" w:hAnsi="BIZ UD明朝 Medium" w:cs="ＭＳ Ｐゴシック" w:hint="eastAsia"/>
                <w:color w:val="0070C0"/>
                <w:kern w:val="0"/>
                <w:sz w:val="24"/>
                <w:szCs w:val="24"/>
              </w:rPr>
            </w:rPrChange>
          </w:rPr>
          <w:delText>１９３</w:delText>
        </w:r>
      </w:del>
      <w:ins w:id="49" w:author="智恵子 松井" w:date="2021-09-22T17:04:00Z">
        <w:r w:rsidR="00E76012" w:rsidRPr="00E76012">
          <w:rPr>
            <w:rFonts w:ascii="BIZ UD明朝 Medium" w:eastAsia="BIZ UD明朝 Medium" w:hAnsi="BIZ UD明朝 Medium" w:cs="ＭＳ Ｐゴシック" w:hint="eastAsia"/>
            <w:kern w:val="0"/>
            <w:sz w:val="24"/>
            <w:szCs w:val="24"/>
            <w:rPrChange w:id="50" w:author="智恵子 松井" w:date="2021-09-22T17:06:00Z">
              <w:rPr>
                <w:rFonts w:ascii="BIZ UD明朝 Medium" w:eastAsia="BIZ UD明朝 Medium" w:hAnsi="BIZ UD明朝 Medium" w:cs="ＭＳ Ｐゴシック" w:hint="eastAsia"/>
                <w:color w:val="0070C0"/>
                <w:kern w:val="0"/>
                <w:sz w:val="24"/>
                <w:szCs w:val="24"/>
              </w:rPr>
            </w:rPrChange>
          </w:rPr>
          <w:t>百万</w:t>
        </w:r>
      </w:ins>
      <w:r w:rsidRPr="00E76012">
        <w:rPr>
          <w:rFonts w:ascii="BIZ UD明朝 Medium" w:eastAsia="BIZ UD明朝 Medium" w:hAnsi="BIZ UD明朝 Medium" w:cs="ＭＳ Ｐゴシック" w:hint="eastAsia"/>
          <w:kern w:val="0"/>
          <w:sz w:val="24"/>
          <w:szCs w:val="24"/>
          <w:rPrChange w:id="51" w:author="智恵子 松井" w:date="2021-09-22T17:06:00Z">
            <w:rPr>
              <w:rFonts w:ascii="BIZ UD明朝 Medium" w:eastAsia="BIZ UD明朝 Medium" w:hAnsi="BIZ UD明朝 Medium" w:cs="ＭＳ Ｐゴシック" w:hint="eastAsia"/>
              <w:color w:val="0070C0"/>
              <w:kern w:val="0"/>
              <w:sz w:val="24"/>
              <w:szCs w:val="24"/>
            </w:rPr>
          </w:rPrChange>
        </w:rPr>
        <w:t>円を純資産変動計算書の国都等補助金に計上しております。</w:t>
      </w:r>
    </w:p>
    <w:p w14:paraId="38A7084C" w14:textId="77777777" w:rsidR="0022377C" w:rsidRPr="002C0808" w:rsidRDefault="0022377C" w:rsidP="00823EE2">
      <w:pPr>
        <w:widowControl/>
        <w:jc w:val="left"/>
        <w:rPr>
          <w:rFonts w:ascii="BIZ UDゴシック" w:eastAsia="BIZ UDゴシック" w:hAnsi="BIZ UDゴシック" w:cs="ＭＳ Ｐゴシック"/>
          <w:color w:val="FF0000"/>
          <w:kern w:val="0"/>
          <w:sz w:val="24"/>
          <w:szCs w:val="24"/>
        </w:rPr>
      </w:pPr>
    </w:p>
    <w:p w14:paraId="7AF6120A" w14:textId="77777777" w:rsidR="0022377C" w:rsidRPr="002C0808" w:rsidRDefault="0022377C" w:rsidP="00823EE2">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（２）貸借対照表に係る事項</w:t>
      </w:r>
    </w:p>
    <w:p w14:paraId="4D1EFFF2" w14:textId="77777777" w:rsidR="00285A9F" w:rsidRPr="00FA7A80" w:rsidRDefault="00E21CED" w:rsidP="00FA7A80">
      <w:pPr>
        <w:pStyle w:val="a3"/>
        <w:widowControl/>
        <w:ind w:leftChars="233" w:left="887" w:hangingChars="166" w:hanging="398"/>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① </w:t>
      </w:r>
      <w:r w:rsidR="0022377C" w:rsidRPr="00FA7A80">
        <w:rPr>
          <w:rFonts w:ascii="BIZ UD明朝 Medium" w:eastAsia="BIZ UD明朝 Medium" w:hAnsi="BIZ UD明朝 Medium" w:cs="ＭＳ Ｐゴシック" w:hint="eastAsia"/>
          <w:kern w:val="0"/>
          <w:sz w:val="24"/>
          <w:szCs w:val="24"/>
        </w:rPr>
        <w:t>道路敷地の評価額</w:t>
      </w:r>
    </w:p>
    <w:p w14:paraId="394DB990" w14:textId="40D9DB11" w:rsidR="0022377C" w:rsidRPr="00FA7A80" w:rsidRDefault="0022377C" w:rsidP="00FA7A80">
      <w:pPr>
        <w:pStyle w:val="a3"/>
        <w:widowControl/>
        <w:ind w:leftChars="405" w:left="85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ア 「資産評価及び固定資産台帳整備の手引き」の原則的な評価基準及び評価方法によった場合の評価額　 </w:t>
      </w:r>
      <w:r w:rsidRPr="005329D8">
        <w:rPr>
          <w:rFonts w:ascii="BIZ UD明朝 Medium" w:eastAsia="BIZ UD明朝 Medium" w:hAnsi="BIZ UD明朝 Medium" w:cs="ＭＳ Ｐゴシック" w:hint="eastAsia"/>
          <w:kern w:val="0"/>
          <w:sz w:val="24"/>
          <w:szCs w:val="24"/>
        </w:rPr>
        <w:t xml:space="preserve">  ２</w:t>
      </w:r>
      <w:r w:rsidR="00A07A23" w:rsidRPr="005329D8">
        <w:rPr>
          <w:rFonts w:ascii="BIZ UD明朝 Medium" w:eastAsia="BIZ UD明朝 Medium" w:hAnsi="BIZ UD明朝 Medium" w:cs="ＭＳ Ｐゴシック" w:hint="eastAsia"/>
          <w:kern w:val="0"/>
          <w:sz w:val="24"/>
          <w:szCs w:val="24"/>
        </w:rPr>
        <w:t>８</w:t>
      </w:r>
      <w:r w:rsidR="005329D8" w:rsidRPr="005329D8">
        <w:rPr>
          <w:rFonts w:ascii="BIZ UD明朝 Medium" w:eastAsia="BIZ UD明朝 Medium" w:hAnsi="BIZ UD明朝 Medium" w:cs="ＭＳ Ｐゴシック" w:hint="eastAsia"/>
          <w:kern w:val="0"/>
          <w:sz w:val="24"/>
          <w:szCs w:val="24"/>
        </w:rPr>
        <w:t>６</w:t>
      </w:r>
      <w:r w:rsidRPr="005329D8">
        <w:rPr>
          <w:rFonts w:ascii="BIZ UD明朝 Medium" w:eastAsia="BIZ UD明朝 Medium" w:hAnsi="BIZ UD明朝 Medium" w:cs="ＭＳ Ｐゴシック" w:hint="eastAsia"/>
          <w:kern w:val="0"/>
          <w:sz w:val="24"/>
          <w:szCs w:val="24"/>
        </w:rPr>
        <w:t>，</w:t>
      </w:r>
      <w:r w:rsidR="005329D8" w:rsidRPr="005329D8">
        <w:rPr>
          <w:rFonts w:ascii="BIZ UD明朝 Medium" w:eastAsia="BIZ UD明朝 Medium" w:hAnsi="BIZ UD明朝 Medium" w:cs="ＭＳ Ｐゴシック" w:hint="eastAsia"/>
          <w:kern w:val="0"/>
          <w:sz w:val="24"/>
          <w:szCs w:val="24"/>
        </w:rPr>
        <w:t>２８１</w:t>
      </w:r>
      <w:r w:rsidRPr="005329D8">
        <w:rPr>
          <w:rFonts w:ascii="BIZ UD明朝 Medium" w:eastAsia="BIZ UD明朝 Medium" w:hAnsi="BIZ UD明朝 Medium" w:cs="ＭＳ Ｐゴシック" w:hint="eastAsia"/>
          <w:kern w:val="0"/>
          <w:sz w:val="24"/>
          <w:szCs w:val="24"/>
        </w:rPr>
        <w:t>百万円</w:t>
      </w:r>
      <w:r w:rsidRPr="005329D8">
        <w:rPr>
          <w:rFonts w:ascii="BIZ UD明朝 Medium" w:eastAsia="BIZ UD明朝 Medium" w:hAnsi="BIZ UD明朝 Medium" w:cs="ＭＳ Ｐゴシック" w:hint="eastAsia"/>
          <w:kern w:val="0"/>
          <w:sz w:val="24"/>
          <w:szCs w:val="24"/>
        </w:rPr>
        <w:br/>
        <w:t>イ　貸借対照表に計上されている評価額　　２，３</w:t>
      </w:r>
      <w:r w:rsidR="00A07A23" w:rsidRPr="005329D8">
        <w:rPr>
          <w:rFonts w:ascii="BIZ UD明朝 Medium" w:eastAsia="BIZ UD明朝 Medium" w:hAnsi="BIZ UD明朝 Medium" w:cs="ＭＳ Ｐゴシック" w:hint="eastAsia"/>
          <w:kern w:val="0"/>
          <w:sz w:val="24"/>
          <w:szCs w:val="24"/>
        </w:rPr>
        <w:t>５８</w:t>
      </w:r>
      <w:r w:rsidRPr="005329D8">
        <w:rPr>
          <w:rFonts w:ascii="BIZ UD明朝 Medium" w:eastAsia="BIZ UD明朝 Medium" w:hAnsi="BIZ UD明朝 Medium" w:cs="ＭＳ Ｐゴシック" w:hint="eastAsia"/>
          <w:kern w:val="0"/>
          <w:sz w:val="24"/>
          <w:szCs w:val="24"/>
        </w:rPr>
        <w:t>，</w:t>
      </w:r>
      <w:r w:rsidR="005329D8" w:rsidRPr="005329D8">
        <w:rPr>
          <w:rFonts w:ascii="BIZ UD明朝 Medium" w:eastAsia="BIZ UD明朝 Medium" w:hAnsi="BIZ UD明朝 Medium" w:cs="ＭＳ Ｐゴシック" w:hint="eastAsia"/>
          <w:kern w:val="0"/>
          <w:sz w:val="24"/>
          <w:szCs w:val="24"/>
        </w:rPr>
        <w:t>４８１</w:t>
      </w:r>
      <w:r w:rsidRPr="005329D8">
        <w:rPr>
          <w:rFonts w:ascii="BIZ UD明朝 Medium" w:eastAsia="BIZ UD明朝 Medium" w:hAnsi="BIZ UD明朝 Medium" w:cs="ＭＳ Ｐゴシック" w:hint="eastAsia"/>
          <w:kern w:val="0"/>
          <w:sz w:val="24"/>
          <w:szCs w:val="24"/>
        </w:rPr>
        <w:t>百万円</w:t>
      </w:r>
      <w:r w:rsidRPr="00FA7A80">
        <w:rPr>
          <w:rFonts w:ascii="BIZ UD明朝 Medium" w:eastAsia="BIZ UD明朝 Medium" w:hAnsi="BIZ UD明朝 Medium" w:cs="ＭＳ Ｐゴシック" w:hint="eastAsia"/>
          <w:kern w:val="0"/>
          <w:sz w:val="24"/>
          <w:szCs w:val="24"/>
        </w:rPr>
        <w:br/>
        <w:t>本区では総務省方式改訂モデルに基づいた評価基準及び評価方法によっており、アの金額とは差異が生じています。</w:t>
      </w:r>
    </w:p>
    <w:p w14:paraId="75D48A33" w14:textId="77777777" w:rsidR="00156487" w:rsidRPr="002C0808" w:rsidRDefault="00156487" w:rsidP="00285A9F">
      <w:pPr>
        <w:pStyle w:val="a3"/>
        <w:widowControl/>
        <w:ind w:leftChars="360" w:left="756"/>
        <w:jc w:val="left"/>
        <w:rPr>
          <w:rFonts w:ascii="BIZ UDゴシック" w:eastAsia="BIZ UDゴシック" w:hAnsi="BIZ UDゴシック" w:cs="ＭＳ Ｐゴシック"/>
          <w:color w:val="FF0000"/>
          <w:kern w:val="0"/>
          <w:sz w:val="24"/>
          <w:szCs w:val="24"/>
        </w:rPr>
      </w:pPr>
    </w:p>
    <w:p w14:paraId="61BDB3FA" w14:textId="7F6A9FB1" w:rsidR="00E21CED" w:rsidRPr="00FA7A80" w:rsidRDefault="0022377C" w:rsidP="00FA7A80">
      <w:pPr>
        <w:widowControl/>
        <w:ind w:leftChars="233" w:left="844" w:hangingChars="148" w:hanging="355"/>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②</w:t>
      </w:r>
      <w:r w:rsidR="00E21CED"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将来負担に関する情報（地方公共団体財政健全化法における将来負担比率の算定要素）</w:t>
      </w:r>
    </w:p>
    <w:p w14:paraId="45AE6FC9" w14:textId="78C974EE" w:rsidR="00725BDF" w:rsidRPr="004922D7" w:rsidRDefault="0022377C" w:rsidP="00FA7A80">
      <w:pPr>
        <w:widowControl/>
        <w:ind w:leftChars="405" w:left="850"/>
        <w:jc w:val="left"/>
        <w:rPr>
          <w:rFonts w:ascii="BIZ UD明朝 Medium" w:eastAsia="BIZ UD明朝 Medium" w:hAnsi="BIZ UD明朝 Medium" w:cs="ＭＳ Ｐゴシック"/>
          <w:color w:val="FF0000"/>
          <w:kern w:val="0"/>
          <w:sz w:val="24"/>
          <w:szCs w:val="24"/>
        </w:rPr>
      </w:pPr>
      <w:r w:rsidRPr="00FA7A80">
        <w:rPr>
          <w:rFonts w:ascii="BIZ UD明朝 Medium" w:eastAsia="BIZ UD明朝 Medium" w:hAnsi="BIZ UD明朝 Medium" w:cs="ＭＳ Ｐゴシック" w:hint="eastAsia"/>
          <w:kern w:val="0"/>
          <w:sz w:val="24"/>
          <w:szCs w:val="24"/>
        </w:rPr>
        <w:t>地方公共団体の財政の健全化に関する法律における将来負担比率の算定要素は、次のとおりです。</w:t>
      </w:r>
      <w:r w:rsidRPr="00FA7A80">
        <w:rPr>
          <w:rFonts w:ascii="BIZ UD明朝 Medium" w:eastAsia="BIZ UD明朝 Medium" w:hAnsi="BIZ UD明朝 Medium" w:cs="ＭＳ Ｐゴシック" w:hint="eastAsia"/>
          <w:kern w:val="0"/>
          <w:sz w:val="24"/>
          <w:szCs w:val="24"/>
        </w:rPr>
        <w:br/>
      </w:r>
      <w:r w:rsidRPr="00DB06EB">
        <w:rPr>
          <w:rFonts w:ascii="BIZ UD明朝 Medium" w:eastAsia="BIZ UD明朝 Medium" w:hAnsi="BIZ UD明朝 Medium" w:cs="ＭＳ Ｐゴシック" w:hint="eastAsia"/>
          <w:kern w:val="0"/>
          <w:sz w:val="24"/>
          <w:szCs w:val="24"/>
        </w:rPr>
        <w:t xml:space="preserve">標準財政規模　　　　　　　　　　　　　　　</w:t>
      </w:r>
      <w:r w:rsidR="007B4DEB" w:rsidRPr="00DB06EB">
        <w:rPr>
          <w:rFonts w:ascii="BIZ UD明朝 Medium" w:eastAsia="BIZ UD明朝 Medium" w:hAnsi="BIZ UD明朝 Medium" w:cs="ＭＳ Ｐゴシック" w:hint="eastAsia"/>
          <w:kern w:val="0"/>
          <w:sz w:val="24"/>
          <w:szCs w:val="24"/>
        </w:rPr>
        <w:t xml:space="preserve">　</w:t>
      </w:r>
      <w:r w:rsidRPr="00DB06EB">
        <w:rPr>
          <w:rFonts w:ascii="BIZ UD明朝 Medium" w:eastAsia="BIZ UD明朝 Medium" w:hAnsi="BIZ UD明朝 Medium" w:cs="ＭＳ Ｐゴシック" w:hint="eastAsia"/>
          <w:kern w:val="0"/>
          <w:sz w:val="24"/>
          <w:szCs w:val="24"/>
        </w:rPr>
        <w:t xml:space="preserve">　</w:t>
      </w:r>
      <w:r w:rsidR="00C7242C" w:rsidRPr="00DB06EB">
        <w:rPr>
          <w:rFonts w:ascii="BIZ UD明朝 Medium" w:eastAsia="BIZ UD明朝 Medium" w:hAnsi="BIZ UD明朝 Medium" w:cs="ＭＳ Ｐゴシック" w:hint="eastAsia"/>
          <w:kern w:val="0"/>
          <w:sz w:val="24"/>
          <w:szCs w:val="24"/>
        </w:rPr>
        <w:t xml:space="preserve">　</w:t>
      </w:r>
      <w:r w:rsidR="007B4DEB" w:rsidRPr="00DB06EB">
        <w:rPr>
          <w:rFonts w:ascii="BIZ UD明朝 Medium" w:eastAsia="BIZ UD明朝 Medium" w:hAnsi="BIZ UD明朝 Medium" w:cs="ＭＳ Ｐゴシック" w:hint="eastAsia"/>
          <w:kern w:val="0"/>
          <w:sz w:val="24"/>
          <w:szCs w:val="24"/>
        </w:rPr>
        <w:t xml:space="preserve">　</w:t>
      </w:r>
      <w:r w:rsidRPr="00DB06EB">
        <w:rPr>
          <w:rFonts w:ascii="BIZ UD明朝 Medium" w:eastAsia="BIZ UD明朝 Medium" w:hAnsi="BIZ UD明朝 Medium" w:cs="ＭＳ Ｐゴシック" w:hint="eastAsia"/>
          <w:kern w:val="0"/>
          <w:sz w:val="24"/>
          <w:szCs w:val="24"/>
        </w:rPr>
        <w:t>９</w:t>
      </w:r>
      <w:r w:rsidR="00DB06EB" w:rsidRPr="00DB06EB">
        <w:rPr>
          <w:rFonts w:ascii="BIZ UD明朝 Medium" w:eastAsia="BIZ UD明朝 Medium" w:hAnsi="BIZ UD明朝 Medium" w:cs="ＭＳ Ｐゴシック" w:hint="eastAsia"/>
          <w:kern w:val="0"/>
          <w:sz w:val="24"/>
          <w:szCs w:val="24"/>
        </w:rPr>
        <w:t>９</w:t>
      </w:r>
      <w:r w:rsidRPr="00DB06EB">
        <w:rPr>
          <w:rFonts w:ascii="BIZ UD明朝 Medium" w:eastAsia="BIZ UD明朝 Medium" w:hAnsi="BIZ UD明朝 Medium" w:cs="ＭＳ Ｐゴシック" w:hint="eastAsia"/>
          <w:kern w:val="0"/>
          <w:sz w:val="24"/>
          <w:szCs w:val="24"/>
        </w:rPr>
        <w:t>，</w:t>
      </w:r>
      <w:r w:rsidR="00DB06EB" w:rsidRPr="00DB06EB">
        <w:rPr>
          <w:rFonts w:ascii="BIZ UD明朝 Medium" w:eastAsia="BIZ UD明朝 Medium" w:hAnsi="BIZ UD明朝 Medium" w:cs="ＭＳ Ｐゴシック" w:hint="eastAsia"/>
          <w:kern w:val="0"/>
          <w:sz w:val="24"/>
          <w:szCs w:val="24"/>
        </w:rPr>
        <w:t>５８２</w:t>
      </w:r>
      <w:r w:rsidRPr="00DB06EB">
        <w:rPr>
          <w:rFonts w:ascii="BIZ UD明朝 Medium" w:eastAsia="BIZ UD明朝 Medium" w:hAnsi="BIZ UD明朝 Medium" w:cs="ＭＳ Ｐゴシック" w:hint="eastAsia"/>
          <w:kern w:val="0"/>
          <w:sz w:val="24"/>
          <w:szCs w:val="24"/>
        </w:rPr>
        <w:t>百万円</w:t>
      </w:r>
      <w:r w:rsidRPr="00DB06EB">
        <w:rPr>
          <w:rFonts w:ascii="BIZ UD明朝 Medium" w:eastAsia="BIZ UD明朝 Medium" w:hAnsi="BIZ UD明朝 Medium" w:cs="ＭＳ Ｐゴシック" w:hint="eastAsia"/>
          <w:kern w:val="0"/>
          <w:sz w:val="24"/>
          <w:szCs w:val="24"/>
        </w:rPr>
        <w:br/>
        <w:t>元利償還金・準元利償還金に係る基準財政需要額算入額　３，</w:t>
      </w:r>
      <w:r w:rsidR="00B74B02" w:rsidRPr="00DB06EB">
        <w:rPr>
          <w:rFonts w:ascii="BIZ UD明朝 Medium" w:eastAsia="BIZ UD明朝 Medium" w:hAnsi="BIZ UD明朝 Medium" w:cs="ＭＳ Ｐゴシック" w:hint="eastAsia"/>
          <w:kern w:val="0"/>
          <w:sz w:val="24"/>
          <w:szCs w:val="24"/>
        </w:rPr>
        <w:t>４</w:t>
      </w:r>
      <w:r w:rsidR="00DB06EB" w:rsidRPr="00DB06EB">
        <w:rPr>
          <w:rFonts w:ascii="BIZ UD明朝 Medium" w:eastAsia="BIZ UD明朝 Medium" w:hAnsi="BIZ UD明朝 Medium" w:cs="ＭＳ Ｐゴシック" w:hint="eastAsia"/>
          <w:kern w:val="0"/>
          <w:sz w:val="24"/>
          <w:szCs w:val="24"/>
        </w:rPr>
        <w:t>２７</w:t>
      </w:r>
      <w:r w:rsidRPr="00DB06EB">
        <w:rPr>
          <w:rFonts w:ascii="BIZ UD明朝 Medium" w:eastAsia="BIZ UD明朝 Medium" w:hAnsi="BIZ UD明朝 Medium" w:cs="ＭＳ Ｐゴシック" w:hint="eastAsia"/>
          <w:kern w:val="0"/>
          <w:sz w:val="24"/>
          <w:szCs w:val="24"/>
        </w:rPr>
        <w:t>百万円</w:t>
      </w:r>
      <w:r w:rsidRPr="00DB06EB">
        <w:rPr>
          <w:rFonts w:ascii="BIZ UD明朝 Medium" w:eastAsia="BIZ UD明朝 Medium" w:hAnsi="BIZ UD明朝 Medium" w:cs="ＭＳ Ｐゴシック" w:hint="eastAsia"/>
          <w:kern w:val="0"/>
          <w:sz w:val="24"/>
          <w:szCs w:val="24"/>
        </w:rPr>
        <w:br/>
        <w:t xml:space="preserve">将来負担額　　　　　　　　　　　　　　　　　　　</w:t>
      </w:r>
      <w:r w:rsidR="007B4DEB" w:rsidRPr="00DB06EB">
        <w:rPr>
          <w:rFonts w:ascii="BIZ UD明朝 Medium" w:eastAsia="BIZ UD明朝 Medium" w:hAnsi="BIZ UD明朝 Medium" w:cs="ＭＳ Ｐゴシック" w:hint="eastAsia"/>
          <w:kern w:val="0"/>
          <w:sz w:val="24"/>
          <w:szCs w:val="24"/>
        </w:rPr>
        <w:t xml:space="preserve">　</w:t>
      </w:r>
      <w:r w:rsidRPr="00DB06EB">
        <w:rPr>
          <w:rFonts w:ascii="BIZ UD明朝 Medium" w:eastAsia="BIZ UD明朝 Medium" w:hAnsi="BIZ UD明朝 Medium" w:cs="ＭＳ Ｐゴシック" w:hint="eastAsia"/>
          <w:kern w:val="0"/>
          <w:sz w:val="24"/>
          <w:szCs w:val="24"/>
        </w:rPr>
        <w:t>１</w:t>
      </w:r>
      <w:r w:rsidR="00DB06EB" w:rsidRPr="00DB06EB">
        <w:rPr>
          <w:rFonts w:ascii="BIZ UD明朝 Medium" w:eastAsia="BIZ UD明朝 Medium" w:hAnsi="BIZ UD明朝 Medium" w:cs="ＭＳ Ｐゴシック" w:hint="eastAsia"/>
          <w:kern w:val="0"/>
          <w:sz w:val="24"/>
          <w:szCs w:val="24"/>
        </w:rPr>
        <w:t>５</w:t>
      </w:r>
      <w:r w:rsidRPr="00DB06EB">
        <w:rPr>
          <w:rFonts w:ascii="BIZ UD明朝 Medium" w:eastAsia="BIZ UD明朝 Medium" w:hAnsi="BIZ UD明朝 Medium" w:cs="ＭＳ Ｐゴシック" w:hint="eastAsia"/>
          <w:kern w:val="0"/>
          <w:sz w:val="24"/>
          <w:szCs w:val="24"/>
        </w:rPr>
        <w:t>，</w:t>
      </w:r>
      <w:r w:rsidR="00DB06EB" w:rsidRPr="00DB06EB">
        <w:rPr>
          <w:rFonts w:ascii="BIZ UD明朝 Medium" w:eastAsia="BIZ UD明朝 Medium" w:hAnsi="BIZ UD明朝 Medium" w:cs="ＭＳ Ｐゴシック" w:hint="eastAsia"/>
          <w:kern w:val="0"/>
          <w:sz w:val="24"/>
          <w:szCs w:val="24"/>
        </w:rPr>
        <w:t>９８２</w:t>
      </w:r>
      <w:r w:rsidRPr="00DB06EB">
        <w:rPr>
          <w:rFonts w:ascii="BIZ UD明朝 Medium" w:eastAsia="BIZ UD明朝 Medium" w:hAnsi="BIZ UD明朝 Medium" w:cs="ＭＳ Ｐゴシック" w:hint="eastAsia"/>
          <w:kern w:val="0"/>
          <w:sz w:val="24"/>
          <w:szCs w:val="24"/>
        </w:rPr>
        <w:t>百万円</w:t>
      </w:r>
      <w:r w:rsidRPr="00DB06EB">
        <w:rPr>
          <w:rFonts w:ascii="BIZ UD明朝 Medium" w:eastAsia="BIZ UD明朝 Medium" w:hAnsi="BIZ UD明朝 Medium" w:cs="ＭＳ Ｐゴシック" w:hint="eastAsia"/>
          <w:kern w:val="0"/>
          <w:sz w:val="24"/>
          <w:szCs w:val="24"/>
        </w:rPr>
        <w:br/>
      </w:r>
      <w:r w:rsidRPr="00E76012">
        <w:rPr>
          <w:rFonts w:ascii="BIZ UD明朝 Medium" w:eastAsia="BIZ UD明朝 Medium" w:hAnsi="BIZ UD明朝 Medium" w:cs="ＭＳ Ｐゴシック" w:hint="eastAsia"/>
          <w:kern w:val="0"/>
          <w:sz w:val="24"/>
          <w:szCs w:val="24"/>
          <w:rPrChange w:id="52" w:author="智恵子 松井" w:date="2021-09-22T17:06:00Z">
            <w:rPr>
              <w:rFonts w:ascii="BIZ UD明朝 Medium" w:eastAsia="BIZ UD明朝 Medium" w:hAnsi="BIZ UD明朝 Medium" w:cs="ＭＳ Ｐゴシック" w:hint="eastAsia"/>
              <w:color w:val="FF0000"/>
              <w:kern w:val="0"/>
              <w:sz w:val="24"/>
              <w:szCs w:val="24"/>
            </w:rPr>
          </w:rPrChange>
        </w:rPr>
        <w:t>充当可能基金額</w:t>
      </w:r>
      <w:r w:rsidRPr="00E76012">
        <w:rPr>
          <w:rFonts w:ascii="BIZ UD明朝 Medium" w:eastAsia="BIZ UD明朝 Medium" w:hAnsi="BIZ UD明朝 Medium" w:cs="ＭＳ Ｐゴシック" w:hint="eastAsia"/>
          <w:kern w:val="0"/>
          <w:sz w:val="24"/>
          <w:szCs w:val="24"/>
        </w:rPr>
        <w:t xml:space="preserve">　　　</w:t>
      </w:r>
      <w:del w:id="53" w:author="智恵子 松井" w:date="2021-09-22T17:05:00Z">
        <w:r w:rsidRPr="00E76012" w:rsidDel="00E76012">
          <w:rPr>
            <w:rFonts w:ascii="BIZ UD明朝 Medium" w:eastAsia="BIZ UD明朝 Medium" w:hAnsi="BIZ UD明朝 Medium" w:cs="ＭＳ Ｐゴシック" w:hint="eastAsia"/>
            <w:kern w:val="0"/>
            <w:sz w:val="24"/>
            <w:szCs w:val="24"/>
          </w:rPr>
          <w:delText xml:space="preserve">　</w:delText>
        </w:r>
      </w:del>
      <w:r w:rsidRPr="00E76012">
        <w:rPr>
          <w:rFonts w:ascii="BIZ UD明朝 Medium" w:eastAsia="BIZ UD明朝 Medium" w:hAnsi="BIZ UD明朝 Medium" w:cs="ＭＳ Ｐゴシック" w:hint="eastAsia"/>
          <w:kern w:val="0"/>
          <w:sz w:val="24"/>
          <w:szCs w:val="24"/>
        </w:rPr>
        <w:t xml:space="preserve">　　　　　　　　　　　　</w:t>
      </w:r>
      <w:ins w:id="54" w:author="智恵子 松井" w:date="2021-09-22T17:06:00Z">
        <w:r w:rsidR="00E76012" w:rsidRPr="00E76012">
          <w:rPr>
            <w:rFonts w:ascii="BIZ UD明朝 Medium" w:eastAsia="BIZ UD明朝 Medium" w:hAnsi="BIZ UD明朝 Medium" w:cs="ＭＳ Ｐゴシック" w:hint="eastAsia"/>
            <w:kern w:val="0"/>
            <w:sz w:val="24"/>
            <w:szCs w:val="24"/>
          </w:rPr>
          <w:t xml:space="preserve">　</w:t>
        </w:r>
      </w:ins>
      <w:r w:rsidRPr="00E76012">
        <w:rPr>
          <w:rFonts w:ascii="BIZ UD明朝 Medium" w:eastAsia="BIZ UD明朝 Medium" w:hAnsi="BIZ UD明朝 Medium" w:cs="ＭＳ Ｐゴシック" w:hint="eastAsia"/>
          <w:kern w:val="0"/>
          <w:sz w:val="24"/>
          <w:szCs w:val="24"/>
        </w:rPr>
        <w:t xml:space="preserve">　</w:t>
      </w:r>
      <w:del w:id="55" w:author="智恵子 松井" w:date="2021-09-22T17:04:00Z">
        <w:r w:rsidR="00DB06EB" w:rsidRPr="00E76012" w:rsidDel="00E76012">
          <w:rPr>
            <w:rFonts w:ascii="BIZ UD明朝 Medium" w:eastAsia="BIZ UD明朝 Medium" w:hAnsi="BIZ UD明朝 Medium" w:cs="ＭＳ Ｐゴシック" w:hint="eastAsia"/>
            <w:kern w:val="0"/>
            <w:sz w:val="24"/>
            <w:szCs w:val="24"/>
            <w:rPrChange w:id="56" w:author="智恵子 松井" w:date="2021-09-22T17:06:00Z">
              <w:rPr>
                <w:rFonts w:ascii="BIZ UD明朝 Medium" w:eastAsia="BIZ UD明朝 Medium" w:hAnsi="BIZ UD明朝 Medium" w:cs="ＭＳ Ｐゴシック" w:hint="eastAsia"/>
                <w:color w:val="FF0000"/>
                <w:kern w:val="0"/>
                <w:sz w:val="24"/>
                <w:szCs w:val="24"/>
              </w:rPr>
            </w:rPrChange>
          </w:rPr>
          <w:delText>２１３</w:delText>
        </w:r>
      </w:del>
      <w:ins w:id="57" w:author="智恵子 松井" w:date="2021-09-22T17:04:00Z">
        <w:r w:rsidR="00E76012" w:rsidRPr="00E76012">
          <w:rPr>
            <w:rFonts w:ascii="BIZ UD明朝 Medium" w:eastAsia="BIZ UD明朝 Medium" w:hAnsi="BIZ UD明朝 Medium" w:cs="ＭＳ Ｐゴシック" w:hint="eastAsia"/>
            <w:kern w:val="0"/>
            <w:sz w:val="24"/>
            <w:szCs w:val="24"/>
            <w:rPrChange w:id="58" w:author="智恵子 松井" w:date="2021-09-22T17:06:00Z">
              <w:rPr>
                <w:rFonts w:ascii="BIZ UD明朝 Medium" w:eastAsia="BIZ UD明朝 Medium" w:hAnsi="BIZ UD明朝 Medium" w:cs="ＭＳ Ｐゴシック" w:hint="eastAsia"/>
                <w:color w:val="FF0000"/>
                <w:kern w:val="0"/>
                <w:sz w:val="24"/>
                <w:szCs w:val="24"/>
              </w:rPr>
            </w:rPrChange>
          </w:rPr>
          <w:t>１８８</w:t>
        </w:r>
      </w:ins>
      <w:r w:rsidRPr="00E76012">
        <w:rPr>
          <w:rFonts w:ascii="BIZ UD明朝 Medium" w:eastAsia="BIZ UD明朝 Medium" w:hAnsi="BIZ UD明朝 Medium" w:cs="ＭＳ Ｐゴシック" w:hint="eastAsia"/>
          <w:kern w:val="0"/>
          <w:sz w:val="24"/>
          <w:szCs w:val="24"/>
          <w:rPrChange w:id="59" w:author="智恵子 松井" w:date="2021-09-22T17:06:00Z">
            <w:rPr>
              <w:rFonts w:ascii="BIZ UD明朝 Medium" w:eastAsia="BIZ UD明朝 Medium" w:hAnsi="BIZ UD明朝 Medium" w:cs="ＭＳ Ｐゴシック" w:hint="eastAsia"/>
              <w:color w:val="FF0000"/>
              <w:kern w:val="0"/>
              <w:sz w:val="24"/>
              <w:szCs w:val="24"/>
            </w:rPr>
          </w:rPrChange>
        </w:rPr>
        <w:t>，</w:t>
      </w:r>
      <w:del w:id="60" w:author="智恵子 松井" w:date="2021-09-22T17:04:00Z">
        <w:r w:rsidR="00DB06EB" w:rsidRPr="00E76012" w:rsidDel="00E76012">
          <w:rPr>
            <w:rFonts w:ascii="BIZ UD明朝 Medium" w:eastAsia="BIZ UD明朝 Medium" w:hAnsi="BIZ UD明朝 Medium" w:cs="ＭＳ Ｐゴシック" w:hint="eastAsia"/>
            <w:kern w:val="0"/>
            <w:sz w:val="24"/>
            <w:szCs w:val="24"/>
            <w:rPrChange w:id="61" w:author="智恵子 松井" w:date="2021-09-22T17:06:00Z">
              <w:rPr>
                <w:rFonts w:ascii="BIZ UD明朝 Medium" w:eastAsia="BIZ UD明朝 Medium" w:hAnsi="BIZ UD明朝 Medium" w:cs="ＭＳ Ｐゴシック" w:hint="eastAsia"/>
                <w:color w:val="FF0000"/>
                <w:kern w:val="0"/>
                <w:sz w:val="24"/>
                <w:szCs w:val="24"/>
              </w:rPr>
            </w:rPrChange>
          </w:rPr>
          <w:delText>２２</w:delText>
        </w:r>
        <w:r w:rsidR="002C0808" w:rsidRPr="00E76012" w:rsidDel="00E76012">
          <w:rPr>
            <w:rFonts w:ascii="BIZ UD明朝 Medium" w:eastAsia="BIZ UD明朝 Medium" w:hAnsi="BIZ UD明朝 Medium" w:cs="ＭＳ Ｐゴシック" w:hint="eastAsia"/>
            <w:kern w:val="0"/>
            <w:sz w:val="24"/>
            <w:szCs w:val="24"/>
            <w:rPrChange w:id="62" w:author="智恵子 松井" w:date="2021-09-22T17:06:00Z">
              <w:rPr>
                <w:rFonts w:ascii="BIZ UD明朝 Medium" w:eastAsia="BIZ UD明朝 Medium" w:hAnsi="BIZ UD明朝 Medium" w:cs="ＭＳ Ｐゴシック" w:hint="eastAsia"/>
                <w:color w:val="FF0000"/>
                <w:kern w:val="0"/>
                <w:sz w:val="24"/>
                <w:szCs w:val="24"/>
              </w:rPr>
            </w:rPrChange>
          </w:rPr>
          <w:delText>１</w:delText>
        </w:r>
      </w:del>
      <w:ins w:id="63" w:author="智恵子 松井" w:date="2021-09-22T17:04:00Z">
        <w:r w:rsidR="00E76012" w:rsidRPr="00E76012">
          <w:rPr>
            <w:rFonts w:ascii="BIZ UD明朝 Medium" w:eastAsia="BIZ UD明朝 Medium" w:hAnsi="BIZ UD明朝 Medium" w:cs="ＭＳ Ｐゴシック" w:hint="eastAsia"/>
            <w:kern w:val="0"/>
            <w:sz w:val="24"/>
            <w:szCs w:val="24"/>
            <w:rPrChange w:id="64" w:author="智恵子 松井" w:date="2021-09-22T17:06:00Z">
              <w:rPr>
                <w:rFonts w:ascii="BIZ UD明朝 Medium" w:eastAsia="BIZ UD明朝 Medium" w:hAnsi="BIZ UD明朝 Medium" w:cs="ＭＳ Ｐゴシック" w:hint="eastAsia"/>
                <w:color w:val="FF0000"/>
                <w:kern w:val="0"/>
                <w:sz w:val="24"/>
                <w:szCs w:val="24"/>
              </w:rPr>
            </w:rPrChange>
          </w:rPr>
          <w:t>１２１</w:t>
        </w:r>
      </w:ins>
      <w:r w:rsidRPr="00E76012">
        <w:rPr>
          <w:rFonts w:ascii="BIZ UD明朝 Medium" w:eastAsia="BIZ UD明朝 Medium" w:hAnsi="BIZ UD明朝 Medium" w:cs="ＭＳ Ｐゴシック" w:hint="eastAsia"/>
          <w:kern w:val="0"/>
          <w:sz w:val="24"/>
          <w:szCs w:val="24"/>
          <w:rPrChange w:id="65" w:author="智恵子 松井" w:date="2021-09-22T17:06:00Z">
            <w:rPr>
              <w:rFonts w:ascii="BIZ UD明朝 Medium" w:eastAsia="BIZ UD明朝 Medium" w:hAnsi="BIZ UD明朝 Medium" w:cs="ＭＳ Ｐゴシック" w:hint="eastAsia"/>
              <w:color w:val="FF0000"/>
              <w:kern w:val="0"/>
              <w:sz w:val="24"/>
              <w:szCs w:val="24"/>
            </w:rPr>
          </w:rPrChange>
        </w:rPr>
        <w:t>百万円</w:t>
      </w:r>
      <w:r w:rsidRPr="00E76012">
        <w:rPr>
          <w:rFonts w:ascii="BIZ UD明朝 Medium" w:eastAsia="BIZ UD明朝 Medium" w:hAnsi="BIZ UD明朝 Medium" w:cs="ＭＳ Ｐゴシック"/>
          <w:kern w:val="0"/>
          <w:sz w:val="24"/>
          <w:szCs w:val="24"/>
        </w:rPr>
        <w:br/>
      </w:r>
      <w:r w:rsidRPr="00E76012">
        <w:rPr>
          <w:rFonts w:ascii="BIZ UD明朝 Medium" w:eastAsia="BIZ UD明朝 Medium" w:hAnsi="BIZ UD明朝 Medium" w:cs="ＭＳ Ｐゴシック" w:hint="eastAsia"/>
          <w:kern w:val="0"/>
          <w:sz w:val="24"/>
          <w:szCs w:val="24"/>
          <w:rPrChange w:id="66" w:author="智恵子 松井" w:date="2021-09-22T17:06:00Z">
            <w:rPr>
              <w:rFonts w:ascii="BIZ UD明朝 Medium" w:eastAsia="BIZ UD明朝 Medium" w:hAnsi="BIZ UD明朝 Medium" w:cs="ＭＳ Ｐゴシック" w:hint="eastAsia"/>
              <w:color w:val="FF0000"/>
              <w:kern w:val="0"/>
              <w:sz w:val="24"/>
              <w:szCs w:val="24"/>
            </w:rPr>
          </w:rPrChange>
        </w:rPr>
        <w:t>特定財源見込額</w:t>
      </w:r>
      <w:r w:rsidRPr="00E76012">
        <w:rPr>
          <w:rFonts w:ascii="BIZ UD明朝 Medium" w:eastAsia="BIZ UD明朝 Medium" w:hAnsi="BIZ UD明朝 Medium" w:cs="ＭＳ Ｐゴシック" w:hint="eastAsia"/>
          <w:kern w:val="0"/>
          <w:sz w:val="24"/>
          <w:szCs w:val="24"/>
        </w:rPr>
        <w:t xml:space="preserve">　　　　　　　　　　　　　　　　　　　　</w:t>
      </w:r>
      <w:r w:rsidR="007B4DEB" w:rsidRPr="00E76012">
        <w:rPr>
          <w:rFonts w:ascii="BIZ UD明朝 Medium" w:eastAsia="BIZ UD明朝 Medium" w:hAnsi="BIZ UD明朝 Medium" w:cs="ＭＳ Ｐゴシック" w:hint="eastAsia"/>
          <w:kern w:val="0"/>
          <w:sz w:val="24"/>
          <w:szCs w:val="24"/>
        </w:rPr>
        <w:t xml:space="preserve">　</w:t>
      </w:r>
      <w:r w:rsidRPr="00E76012">
        <w:rPr>
          <w:rFonts w:ascii="BIZ UD明朝 Medium" w:eastAsia="BIZ UD明朝 Medium" w:hAnsi="BIZ UD明朝 Medium" w:cs="ＭＳ Ｐゴシック" w:hint="eastAsia"/>
          <w:kern w:val="0"/>
          <w:sz w:val="24"/>
          <w:szCs w:val="24"/>
        </w:rPr>
        <w:t xml:space="preserve">　　　</w:t>
      </w:r>
      <w:r w:rsidRPr="00E76012">
        <w:rPr>
          <w:rFonts w:ascii="BIZ UD明朝 Medium" w:eastAsia="BIZ UD明朝 Medium" w:hAnsi="BIZ UD明朝 Medium" w:cs="ＭＳ Ｐゴシック" w:hint="eastAsia"/>
          <w:kern w:val="0"/>
          <w:sz w:val="24"/>
          <w:szCs w:val="24"/>
          <w:rPrChange w:id="67" w:author="智恵子 松井" w:date="2021-09-22T17:06:00Z">
            <w:rPr>
              <w:rFonts w:ascii="BIZ UD明朝 Medium" w:eastAsia="BIZ UD明朝 Medium" w:hAnsi="BIZ UD明朝 Medium" w:cs="ＭＳ Ｐゴシック" w:hint="eastAsia"/>
              <w:color w:val="FF0000"/>
              <w:kern w:val="0"/>
              <w:sz w:val="24"/>
              <w:szCs w:val="24"/>
            </w:rPr>
          </w:rPrChange>
        </w:rPr>
        <w:t xml:space="preserve">　０円</w:t>
      </w:r>
      <w:r w:rsidRPr="00E76012">
        <w:rPr>
          <w:rFonts w:ascii="BIZ UD明朝 Medium" w:eastAsia="BIZ UD明朝 Medium" w:hAnsi="BIZ UD明朝 Medium" w:cs="ＭＳ Ｐゴシック"/>
          <w:kern w:val="0"/>
          <w:sz w:val="24"/>
          <w:szCs w:val="24"/>
          <w:rPrChange w:id="68" w:author="智恵子 松井" w:date="2021-09-22T17:06:00Z">
            <w:rPr>
              <w:rFonts w:ascii="BIZ UD明朝 Medium" w:eastAsia="BIZ UD明朝 Medium" w:hAnsi="BIZ UD明朝 Medium" w:cs="ＭＳ Ｐゴシック"/>
              <w:color w:val="FF0000"/>
              <w:kern w:val="0"/>
              <w:sz w:val="24"/>
              <w:szCs w:val="24"/>
            </w:rPr>
          </w:rPrChange>
        </w:rPr>
        <w:br/>
      </w:r>
      <w:r w:rsidRPr="00E76012">
        <w:rPr>
          <w:rFonts w:ascii="BIZ UD明朝 Medium" w:eastAsia="BIZ UD明朝 Medium" w:hAnsi="BIZ UD明朝 Medium" w:cs="ＭＳ Ｐゴシック" w:hint="eastAsia"/>
          <w:kern w:val="0"/>
          <w:sz w:val="24"/>
          <w:szCs w:val="24"/>
          <w:rPrChange w:id="69" w:author="智恵子 松井" w:date="2021-09-22T17:06:00Z">
            <w:rPr>
              <w:rFonts w:ascii="BIZ UD明朝 Medium" w:eastAsia="BIZ UD明朝 Medium" w:hAnsi="BIZ UD明朝 Medium" w:cs="ＭＳ Ｐゴシック" w:hint="eastAsia"/>
              <w:color w:val="FF0000"/>
              <w:kern w:val="0"/>
              <w:sz w:val="24"/>
              <w:szCs w:val="24"/>
            </w:rPr>
          </w:rPrChange>
        </w:rPr>
        <w:t xml:space="preserve">地方債現在高等に係る基準財政需要額算入見込額　　</w:t>
      </w:r>
      <w:del w:id="70" w:author="智恵子 松井" w:date="2021-09-22T17:06:00Z">
        <w:r w:rsidR="007B4DEB" w:rsidRPr="00E76012" w:rsidDel="00E76012">
          <w:rPr>
            <w:rFonts w:ascii="BIZ UD明朝 Medium" w:eastAsia="BIZ UD明朝 Medium" w:hAnsi="BIZ UD明朝 Medium" w:cs="ＭＳ Ｐゴシック" w:hint="eastAsia"/>
            <w:kern w:val="0"/>
            <w:sz w:val="24"/>
            <w:szCs w:val="24"/>
            <w:rPrChange w:id="71" w:author="智恵子 松井" w:date="2021-09-22T17:06:00Z">
              <w:rPr>
                <w:rFonts w:ascii="BIZ UD明朝 Medium" w:eastAsia="BIZ UD明朝 Medium" w:hAnsi="BIZ UD明朝 Medium" w:cs="ＭＳ Ｐゴシック" w:hint="eastAsia"/>
                <w:color w:val="FF0000"/>
                <w:kern w:val="0"/>
                <w:sz w:val="24"/>
                <w:szCs w:val="24"/>
              </w:rPr>
            </w:rPrChange>
          </w:rPr>
          <w:delText xml:space="preserve">　</w:delText>
        </w:r>
      </w:del>
      <w:r w:rsidR="00E723A0" w:rsidRPr="00E76012">
        <w:rPr>
          <w:rFonts w:ascii="BIZ UD明朝 Medium" w:eastAsia="BIZ UD明朝 Medium" w:hAnsi="BIZ UD明朝 Medium" w:cs="ＭＳ Ｐゴシック" w:hint="eastAsia"/>
          <w:kern w:val="0"/>
          <w:sz w:val="24"/>
          <w:szCs w:val="24"/>
          <w:rPrChange w:id="72" w:author="智恵子 松井" w:date="2021-09-22T17:06:00Z">
            <w:rPr>
              <w:rFonts w:ascii="BIZ UD明朝 Medium" w:eastAsia="BIZ UD明朝 Medium" w:hAnsi="BIZ UD明朝 Medium" w:cs="ＭＳ Ｐゴシック" w:hint="eastAsia"/>
              <w:color w:val="FF0000"/>
              <w:kern w:val="0"/>
              <w:sz w:val="24"/>
              <w:szCs w:val="24"/>
            </w:rPr>
          </w:rPrChange>
        </w:rPr>
        <w:t xml:space="preserve">　</w:t>
      </w:r>
      <w:ins w:id="73" w:author="智恵子 松井" w:date="2021-09-22T17:05:00Z">
        <w:r w:rsidR="00E76012" w:rsidRPr="00E76012">
          <w:rPr>
            <w:rFonts w:ascii="BIZ UD明朝 Medium" w:eastAsia="BIZ UD明朝 Medium" w:hAnsi="BIZ UD明朝 Medium" w:cs="ＭＳ Ｐゴシック" w:hint="eastAsia"/>
            <w:kern w:val="0"/>
            <w:sz w:val="24"/>
            <w:szCs w:val="24"/>
            <w:rPrChange w:id="74" w:author="智恵子 松井" w:date="2021-09-22T17:06:00Z">
              <w:rPr>
                <w:rFonts w:ascii="BIZ UD明朝 Medium" w:eastAsia="BIZ UD明朝 Medium" w:hAnsi="BIZ UD明朝 Medium" w:cs="ＭＳ Ｐゴシック" w:hint="eastAsia"/>
                <w:color w:val="FF0000"/>
                <w:kern w:val="0"/>
                <w:sz w:val="24"/>
                <w:szCs w:val="24"/>
              </w:rPr>
            </w:rPrChange>
          </w:rPr>
          <w:t>２５，０９９</w:t>
        </w:r>
      </w:ins>
      <w:del w:id="75" w:author="智恵子 松井" w:date="2021-09-22T17:05:00Z">
        <w:r w:rsidR="00E723A0" w:rsidRPr="00E76012" w:rsidDel="00E76012">
          <w:rPr>
            <w:rFonts w:ascii="BIZ UD明朝 Medium" w:eastAsia="BIZ UD明朝 Medium" w:hAnsi="BIZ UD明朝 Medium" w:cs="ＭＳ Ｐゴシック" w:hint="eastAsia"/>
            <w:kern w:val="0"/>
            <w:sz w:val="24"/>
            <w:szCs w:val="24"/>
            <w:rPrChange w:id="76" w:author="智恵子 松井" w:date="2021-09-22T17:06:00Z">
              <w:rPr>
                <w:rFonts w:ascii="BIZ UD明朝 Medium" w:eastAsia="BIZ UD明朝 Medium" w:hAnsi="BIZ UD明朝 Medium" w:cs="ＭＳ Ｐゴシック" w:hint="eastAsia"/>
                <w:color w:val="FF0000"/>
                <w:kern w:val="0"/>
                <w:sz w:val="24"/>
                <w:szCs w:val="24"/>
              </w:rPr>
            </w:rPrChange>
          </w:rPr>
          <w:delText xml:space="preserve">　</w:delText>
        </w:r>
      </w:del>
      <w:del w:id="77" w:author="智恵子 松井" w:date="2021-09-22T17:06:00Z">
        <w:r w:rsidR="00E723A0" w:rsidRPr="00E76012" w:rsidDel="00E76012">
          <w:rPr>
            <w:rFonts w:ascii="BIZ UD明朝 Medium" w:eastAsia="BIZ UD明朝 Medium" w:hAnsi="BIZ UD明朝 Medium" w:cs="ＭＳ Ｐゴシック" w:hint="eastAsia"/>
            <w:kern w:val="0"/>
            <w:sz w:val="24"/>
            <w:szCs w:val="24"/>
            <w:rPrChange w:id="78" w:author="智恵子 松井" w:date="2021-09-22T17:06:00Z">
              <w:rPr>
                <w:rFonts w:ascii="BIZ UD明朝 Medium" w:eastAsia="BIZ UD明朝 Medium" w:hAnsi="BIZ UD明朝 Medium" w:cs="ＭＳ Ｐゴシック" w:hint="eastAsia"/>
                <w:color w:val="FF0000"/>
                <w:kern w:val="0"/>
                <w:sz w:val="24"/>
                <w:szCs w:val="24"/>
              </w:rPr>
            </w:rPrChange>
          </w:rPr>
          <w:delText xml:space="preserve">　　　　</w:delText>
        </w:r>
      </w:del>
      <w:r w:rsidRPr="00E76012">
        <w:rPr>
          <w:rFonts w:ascii="BIZ UD明朝 Medium" w:eastAsia="BIZ UD明朝 Medium" w:hAnsi="BIZ UD明朝 Medium" w:cs="ＭＳ Ｐゴシック" w:hint="eastAsia"/>
          <w:kern w:val="0"/>
          <w:sz w:val="24"/>
          <w:szCs w:val="24"/>
          <w:rPrChange w:id="79" w:author="智恵子 松井" w:date="2021-09-22T17:06:00Z">
            <w:rPr>
              <w:rFonts w:ascii="BIZ UD明朝 Medium" w:eastAsia="BIZ UD明朝 Medium" w:hAnsi="BIZ UD明朝 Medium" w:cs="ＭＳ Ｐゴシック" w:hint="eastAsia"/>
              <w:color w:val="FF0000"/>
              <w:kern w:val="0"/>
              <w:sz w:val="24"/>
              <w:szCs w:val="24"/>
            </w:rPr>
          </w:rPrChange>
        </w:rPr>
        <w:t>百万円</w:t>
      </w:r>
    </w:p>
    <w:p w14:paraId="5003566C" w14:textId="77777777" w:rsidR="0022377C" w:rsidRPr="002C0808" w:rsidRDefault="007B4DEB" w:rsidP="0022377C">
      <w:pPr>
        <w:widowControl/>
        <w:ind w:leftChars="-100" w:left="20" w:hangingChars="96" w:hanging="230"/>
        <w:jc w:val="left"/>
        <w:rPr>
          <w:rFonts w:ascii="BIZ UDゴシック" w:eastAsia="BIZ UDゴシック" w:hAnsi="BIZ UDゴシック" w:cs="ＭＳ Ｐゴシック"/>
          <w:color w:val="FF0000"/>
          <w:kern w:val="0"/>
          <w:sz w:val="24"/>
          <w:szCs w:val="24"/>
        </w:rPr>
      </w:pPr>
      <w:r w:rsidRPr="002C0808">
        <w:rPr>
          <w:rFonts w:ascii="BIZ UDゴシック" w:eastAsia="BIZ UDゴシック" w:hAnsi="BIZ UDゴシック" w:cs="ＭＳ Ｐゴシック" w:hint="eastAsia"/>
          <w:color w:val="FF0000"/>
          <w:kern w:val="0"/>
          <w:sz w:val="24"/>
          <w:szCs w:val="24"/>
        </w:rPr>
        <w:t xml:space="preserve">　</w:t>
      </w:r>
    </w:p>
    <w:p w14:paraId="2B17565C" w14:textId="77777777" w:rsidR="0022377C" w:rsidRPr="002C0808" w:rsidRDefault="0022377C" w:rsidP="00E21CED">
      <w:pPr>
        <w:widowControl/>
        <w:ind w:leftChars="-100" w:left="-210" w:firstLineChars="100" w:firstLine="240"/>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（３）純資産変動計算書に係る事項</w:t>
      </w:r>
    </w:p>
    <w:p w14:paraId="3958DB31" w14:textId="77777777" w:rsidR="0022377C" w:rsidRPr="00C7242C" w:rsidRDefault="0022377C" w:rsidP="00E21CED">
      <w:pPr>
        <w:widowControl/>
        <w:ind w:leftChars="-50" w:left="-105" w:firstLineChars="250" w:firstLine="600"/>
        <w:jc w:val="left"/>
        <w:rPr>
          <w:rFonts w:ascii="BIZ UD明朝 Medium" w:eastAsia="BIZ UD明朝 Medium" w:hAnsi="BIZ UD明朝 Medium" w:cs="ＭＳ Ｐゴシック"/>
          <w:kern w:val="0"/>
          <w:sz w:val="24"/>
          <w:szCs w:val="24"/>
        </w:rPr>
      </w:pPr>
      <w:r w:rsidRPr="00C7242C">
        <w:rPr>
          <w:rFonts w:ascii="BIZ UD明朝 Medium" w:eastAsia="BIZ UD明朝 Medium" w:hAnsi="BIZ UD明朝 Medium" w:cs="ＭＳ Ｐゴシック" w:hint="eastAsia"/>
          <w:kern w:val="0"/>
          <w:sz w:val="24"/>
          <w:szCs w:val="24"/>
        </w:rPr>
        <w:t>純資産における固定資産等形成分及び余剰分（不足分）の内容</w:t>
      </w:r>
    </w:p>
    <w:p w14:paraId="20DDC37D" w14:textId="77777777" w:rsidR="0022377C" w:rsidRPr="00C7242C" w:rsidRDefault="0022377C" w:rsidP="0022377C">
      <w:pPr>
        <w:pStyle w:val="a3"/>
        <w:widowControl/>
        <w:numPr>
          <w:ilvl w:val="0"/>
          <w:numId w:val="7"/>
        </w:numPr>
        <w:ind w:leftChars="0" w:left="868" w:hanging="385"/>
        <w:jc w:val="left"/>
        <w:rPr>
          <w:rFonts w:ascii="BIZ UD明朝 Medium" w:eastAsia="BIZ UD明朝 Medium" w:hAnsi="BIZ UD明朝 Medium" w:cs="ＭＳ Ｐゴシック"/>
          <w:kern w:val="0"/>
          <w:sz w:val="24"/>
          <w:szCs w:val="24"/>
        </w:rPr>
      </w:pPr>
      <w:bookmarkStart w:id="80" w:name="_Hlk49870749"/>
      <w:r w:rsidRPr="00C7242C">
        <w:rPr>
          <w:rFonts w:ascii="BIZ UD明朝 Medium" w:eastAsia="BIZ UD明朝 Medium" w:hAnsi="BIZ UD明朝 Medium" w:cs="ＭＳ Ｐゴシック" w:hint="eastAsia"/>
          <w:kern w:val="0"/>
          <w:sz w:val="24"/>
          <w:szCs w:val="24"/>
        </w:rPr>
        <w:t>固定資産等形成分</w:t>
      </w:r>
    </w:p>
    <w:p w14:paraId="76A16055" w14:textId="6FED76BC" w:rsidR="0022377C" w:rsidRPr="00463D12" w:rsidRDefault="00463D12" w:rsidP="00156487">
      <w:pPr>
        <w:widowControl/>
        <w:ind w:leftChars="400" w:left="840"/>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t>固定資産の額に流動資産における短期貸付金及び基金等を加えた額を計上しています。</w:t>
      </w:r>
    </w:p>
    <w:bookmarkEnd w:id="80"/>
    <w:p w14:paraId="27F9997D" w14:textId="77777777" w:rsidR="0022377C" w:rsidRPr="00C7242C" w:rsidRDefault="0022377C" w:rsidP="0022377C">
      <w:pPr>
        <w:pStyle w:val="a3"/>
        <w:widowControl/>
        <w:numPr>
          <w:ilvl w:val="0"/>
          <w:numId w:val="7"/>
        </w:numPr>
        <w:ind w:leftChars="0" w:left="854" w:hanging="371"/>
        <w:jc w:val="left"/>
        <w:rPr>
          <w:rFonts w:ascii="BIZ UD明朝 Medium" w:eastAsia="BIZ UD明朝 Medium" w:hAnsi="BIZ UD明朝 Medium" w:cs="ＭＳ Ｐゴシック"/>
          <w:kern w:val="0"/>
          <w:sz w:val="24"/>
          <w:szCs w:val="24"/>
        </w:rPr>
      </w:pPr>
      <w:r w:rsidRPr="00C7242C">
        <w:rPr>
          <w:rFonts w:ascii="BIZ UD明朝 Medium" w:eastAsia="BIZ UD明朝 Medium" w:hAnsi="BIZ UD明朝 Medium" w:cs="ＭＳ Ｐゴシック" w:hint="eastAsia"/>
          <w:kern w:val="0"/>
          <w:sz w:val="24"/>
          <w:szCs w:val="24"/>
        </w:rPr>
        <w:t>余剰分</w:t>
      </w:r>
    </w:p>
    <w:p w14:paraId="12E667B4" w14:textId="77777777" w:rsidR="00612807" w:rsidRDefault="0022377C" w:rsidP="00C7242C">
      <w:pPr>
        <w:widowControl/>
        <w:ind w:leftChars="400" w:left="840"/>
        <w:jc w:val="left"/>
        <w:rPr>
          <w:rFonts w:ascii="BIZ UD明朝 Medium" w:eastAsia="BIZ UD明朝 Medium" w:hAnsi="BIZ UD明朝 Medium" w:cs="ＭＳ Ｐゴシック"/>
          <w:kern w:val="0"/>
          <w:sz w:val="24"/>
          <w:szCs w:val="24"/>
        </w:rPr>
      </w:pPr>
      <w:r w:rsidRPr="00C7242C">
        <w:rPr>
          <w:rFonts w:ascii="BIZ UD明朝 Medium" w:eastAsia="BIZ UD明朝 Medium" w:hAnsi="BIZ UD明朝 Medium" w:cs="ＭＳ Ｐゴシック" w:hint="eastAsia"/>
          <w:kern w:val="0"/>
          <w:sz w:val="24"/>
          <w:szCs w:val="24"/>
        </w:rPr>
        <w:t>純資産合計額のうち、固定資産等形成分を差し引いた金額を計上していま</w:t>
      </w:r>
      <w:r w:rsidR="00612807">
        <w:rPr>
          <w:rFonts w:ascii="BIZ UD明朝 Medium" w:eastAsia="BIZ UD明朝 Medium" w:hAnsi="BIZ UD明朝 Medium" w:cs="ＭＳ Ｐゴシック" w:hint="eastAsia"/>
          <w:kern w:val="0"/>
          <w:sz w:val="24"/>
          <w:szCs w:val="24"/>
        </w:rPr>
        <w:t>す。</w:t>
      </w:r>
    </w:p>
    <w:p w14:paraId="7043687A" w14:textId="77777777" w:rsidR="00156487" w:rsidRPr="002C0808" w:rsidRDefault="00156487" w:rsidP="00156487">
      <w:pPr>
        <w:widowControl/>
        <w:ind w:firstLineChars="400" w:firstLine="960"/>
        <w:jc w:val="left"/>
        <w:rPr>
          <w:rFonts w:ascii="BIZ UDゴシック" w:eastAsia="BIZ UDゴシック" w:hAnsi="BIZ UDゴシック" w:cs="ＭＳ Ｐゴシック"/>
          <w:kern w:val="0"/>
          <w:sz w:val="24"/>
          <w:szCs w:val="24"/>
        </w:rPr>
      </w:pPr>
    </w:p>
    <w:p w14:paraId="650C152B" w14:textId="77777777" w:rsidR="0022377C" w:rsidRPr="002C0808" w:rsidRDefault="0022377C" w:rsidP="0022377C">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（４）資金収支計算書に係る事項</w:t>
      </w:r>
    </w:p>
    <w:p w14:paraId="1B94EE69" w14:textId="3088D7ED" w:rsidR="0022377C" w:rsidRPr="00463D12" w:rsidRDefault="0022377C" w:rsidP="00E21CED">
      <w:pPr>
        <w:widowControl/>
        <w:ind w:left="1" w:firstLineChars="203" w:firstLine="487"/>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t>① 基礎的財政</w:t>
      </w:r>
      <w:r w:rsidR="002C0808" w:rsidRPr="00463D12">
        <w:rPr>
          <w:rFonts w:ascii="BIZ UD明朝 Medium" w:eastAsia="BIZ UD明朝 Medium" w:hAnsi="BIZ UD明朝 Medium" w:cs="ＭＳ Ｐゴシック" w:hint="eastAsia"/>
          <w:kern w:val="0"/>
          <w:sz w:val="24"/>
          <w:szCs w:val="24"/>
        </w:rPr>
        <w:t>収支</w:t>
      </w:r>
    </w:p>
    <w:p w14:paraId="63F64477" w14:textId="6EABF727" w:rsidR="00463D12" w:rsidRPr="008A4516" w:rsidRDefault="0022377C" w:rsidP="00156487">
      <w:pPr>
        <w:widowControl/>
        <w:ind w:leftChars="400" w:left="840"/>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lastRenderedPageBreak/>
        <w:t>業務活動収支</w:t>
      </w:r>
      <w:r w:rsidR="00463D12" w:rsidRPr="00463D12">
        <w:rPr>
          <w:rFonts w:ascii="BIZ UD明朝 Medium" w:eastAsia="BIZ UD明朝 Medium" w:hAnsi="BIZ UD明朝 Medium" w:cs="ＭＳ Ｐゴシック" w:hint="eastAsia"/>
          <w:kern w:val="0"/>
          <w:sz w:val="24"/>
          <w:szCs w:val="24"/>
        </w:rPr>
        <w:t>（支払利息支出除く）</w:t>
      </w:r>
      <w:r w:rsidRPr="00463D12">
        <w:rPr>
          <w:rFonts w:ascii="BIZ UD明朝 Medium" w:eastAsia="BIZ UD明朝 Medium" w:hAnsi="BIZ UD明朝 Medium" w:cs="ＭＳ Ｐゴシック" w:hint="eastAsia"/>
          <w:kern w:val="0"/>
          <w:sz w:val="24"/>
          <w:szCs w:val="24"/>
        </w:rPr>
        <w:t xml:space="preserve"> </w:t>
      </w:r>
      <w:r w:rsidR="00463D12" w:rsidRPr="00463D12">
        <w:rPr>
          <w:rFonts w:ascii="BIZ UD明朝 Medium" w:eastAsia="BIZ UD明朝 Medium" w:hAnsi="BIZ UD明朝 Medium" w:cs="ＭＳ Ｐゴシック" w:hint="eastAsia"/>
          <w:kern w:val="0"/>
          <w:sz w:val="24"/>
          <w:szCs w:val="24"/>
        </w:rPr>
        <w:t xml:space="preserve">　　　　　</w:t>
      </w:r>
      <w:r w:rsidRPr="005329D8">
        <w:rPr>
          <w:rFonts w:ascii="BIZ UD明朝 Medium" w:eastAsia="BIZ UD明朝 Medium" w:hAnsi="BIZ UD明朝 Medium" w:cs="ＭＳ Ｐゴシック" w:hint="eastAsia"/>
          <w:color w:val="0070C0"/>
          <w:kern w:val="0"/>
          <w:sz w:val="24"/>
          <w:szCs w:val="24"/>
        </w:rPr>
        <w:t xml:space="preserve"> </w:t>
      </w:r>
      <w:r w:rsidR="008A4516" w:rsidRPr="008A4516">
        <w:rPr>
          <w:rFonts w:ascii="BIZ UD明朝 Medium" w:eastAsia="BIZ UD明朝 Medium" w:hAnsi="BIZ UD明朝 Medium" w:cs="ＭＳ Ｐゴシック" w:hint="eastAsia"/>
          <w:kern w:val="0"/>
          <w:sz w:val="24"/>
          <w:szCs w:val="24"/>
        </w:rPr>
        <w:t>１７</w:t>
      </w:r>
      <w:r w:rsidRPr="008A4516">
        <w:rPr>
          <w:rFonts w:ascii="BIZ UD明朝 Medium" w:eastAsia="BIZ UD明朝 Medium" w:hAnsi="BIZ UD明朝 Medium" w:cs="ＭＳ Ｐゴシック" w:hint="eastAsia"/>
          <w:kern w:val="0"/>
          <w:sz w:val="24"/>
          <w:szCs w:val="24"/>
        </w:rPr>
        <w:t>，</w:t>
      </w:r>
      <w:r w:rsidR="008A4516" w:rsidRPr="008A4516">
        <w:rPr>
          <w:rFonts w:ascii="BIZ UD明朝 Medium" w:eastAsia="BIZ UD明朝 Medium" w:hAnsi="BIZ UD明朝 Medium" w:cs="ＭＳ Ｐゴシック" w:hint="eastAsia"/>
          <w:kern w:val="0"/>
          <w:sz w:val="24"/>
          <w:szCs w:val="24"/>
        </w:rPr>
        <w:t>２７６</w:t>
      </w:r>
      <w:r w:rsidRPr="008A4516">
        <w:rPr>
          <w:rFonts w:ascii="BIZ UD明朝 Medium" w:eastAsia="BIZ UD明朝 Medium" w:hAnsi="BIZ UD明朝 Medium" w:cs="ＭＳ Ｐゴシック" w:hint="eastAsia"/>
          <w:kern w:val="0"/>
          <w:sz w:val="24"/>
          <w:szCs w:val="24"/>
        </w:rPr>
        <w:t>百万円</w:t>
      </w:r>
      <w:r w:rsidRPr="008A4516">
        <w:rPr>
          <w:rFonts w:ascii="BIZ UD明朝 Medium" w:eastAsia="BIZ UD明朝 Medium" w:hAnsi="BIZ UD明朝 Medium" w:cs="ＭＳ Ｐゴシック" w:hint="eastAsia"/>
          <w:kern w:val="0"/>
          <w:sz w:val="24"/>
          <w:szCs w:val="24"/>
        </w:rPr>
        <w:br/>
        <w:t>投資活動収支</w:t>
      </w:r>
    </w:p>
    <w:p w14:paraId="674615E5" w14:textId="02D0CDA0" w:rsidR="00463D12" w:rsidRPr="008A4516" w:rsidRDefault="00463D12" w:rsidP="00156487">
      <w:pPr>
        <w:widowControl/>
        <w:ind w:leftChars="400" w:left="840"/>
        <w:jc w:val="left"/>
        <w:rPr>
          <w:rFonts w:ascii="BIZ UD明朝 Medium" w:eastAsia="BIZ UD明朝 Medium" w:hAnsi="BIZ UD明朝 Medium" w:cs="ＭＳ Ｐゴシック"/>
          <w:kern w:val="0"/>
          <w:sz w:val="24"/>
          <w:szCs w:val="24"/>
        </w:rPr>
      </w:pPr>
      <w:r w:rsidRPr="008A4516">
        <w:rPr>
          <w:rFonts w:ascii="BIZ UD明朝 Medium" w:eastAsia="BIZ UD明朝 Medium" w:hAnsi="BIZ UD明朝 Medium" w:cs="ＭＳ Ｐゴシック" w:hint="eastAsia"/>
          <w:kern w:val="0"/>
          <w:sz w:val="24"/>
          <w:szCs w:val="24"/>
        </w:rPr>
        <w:t>（基金積立金支出及び基金取崩収入を除く）</w:t>
      </w:r>
      <w:r w:rsidR="008A4516" w:rsidRPr="008A4516">
        <w:rPr>
          <w:rFonts w:ascii="BIZ UD明朝 Medium" w:eastAsia="BIZ UD明朝 Medium" w:hAnsi="BIZ UD明朝 Medium" w:cs="ＭＳ Ｐゴシック" w:hint="eastAsia"/>
          <w:kern w:val="0"/>
          <w:sz w:val="24"/>
          <w:szCs w:val="24"/>
        </w:rPr>
        <w:t xml:space="preserve">　</w:t>
      </w:r>
      <w:r w:rsidRPr="008A4516">
        <w:rPr>
          <w:rFonts w:ascii="BIZ UD明朝 Medium" w:eastAsia="BIZ UD明朝 Medium" w:hAnsi="BIZ UD明朝 Medium" w:cs="ＭＳ Ｐゴシック" w:hint="eastAsia"/>
          <w:kern w:val="0"/>
          <w:sz w:val="24"/>
          <w:szCs w:val="24"/>
        </w:rPr>
        <w:t xml:space="preserve">　</w:t>
      </w:r>
      <w:r w:rsidR="0022377C" w:rsidRPr="008A4516">
        <w:rPr>
          <w:rFonts w:ascii="BIZ UD明朝 Medium" w:eastAsia="BIZ UD明朝 Medium" w:hAnsi="BIZ UD明朝 Medium" w:cs="ＭＳ Ｐゴシック" w:hint="eastAsia"/>
          <w:kern w:val="0"/>
          <w:sz w:val="24"/>
          <w:szCs w:val="24"/>
        </w:rPr>
        <w:t>△</w:t>
      </w:r>
      <w:r w:rsidR="008A4516" w:rsidRPr="008A4516">
        <w:rPr>
          <w:rFonts w:ascii="BIZ UD明朝 Medium" w:eastAsia="BIZ UD明朝 Medium" w:hAnsi="BIZ UD明朝 Medium" w:cs="ＭＳ Ｐゴシック" w:hint="eastAsia"/>
          <w:kern w:val="0"/>
          <w:sz w:val="24"/>
          <w:szCs w:val="24"/>
        </w:rPr>
        <w:t>５</w:t>
      </w:r>
      <w:r w:rsidR="0022377C" w:rsidRPr="008A4516">
        <w:rPr>
          <w:rFonts w:ascii="BIZ UD明朝 Medium" w:eastAsia="BIZ UD明朝 Medium" w:hAnsi="BIZ UD明朝 Medium" w:cs="ＭＳ Ｐゴシック" w:hint="eastAsia"/>
          <w:kern w:val="0"/>
          <w:sz w:val="24"/>
          <w:szCs w:val="24"/>
        </w:rPr>
        <w:t>，</w:t>
      </w:r>
      <w:r w:rsidR="008A4516" w:rsidRPr="008A4516">
        <w:rPr>
          <w:rFonts w:ascii="BIZ UD明朝 Medium" w:eastAsia="BIZ UD明朝 Medium" w:hAnsi="BIZ UD明朝 Medium" w:cs="ＭＳ Ｐゴシック" w:hint="eastAsia"/>
          <w:kern w:val="0"/>
          <w:sz w:val="24"/>
          <w:szCs w:val="24"/>
        </w:rPr>
        <w:t>６４４</w:t>
      </w:r>
      <w:r w:rsidR="0022377C" w:rsidRPr="008A4516">
        <w:rPr>
          <w:rFonts w:ascii="BIZ UD明朝 Medium" w:eastAsia="BIZ UD明朝 Medium" w:hAnsi="BIZ UD明朝 Medium" w:cs="ＭＳ Ｐゴシック" w:hint="eastAsia"/>
          <w:kern w:val="0"/>
          <w:sz w:val="24"/>
          <w:szCs w:val="24"/>
        </w:rPr>
        <w:t>百万円</w:t>
      </w:r>
    </w:p>
    <w:p w14:paraId="3B8AF92D" w14:textId="2E90D251" w:rsidR="0022377C" w:rsidRPr="008A4516" w:rsidRDefault="0022377C" w:rsidP="00156487">
      <w:pPr>
        <w:widowControl/>
        <w:ind w:leftChars="400" w:left="840"/>
        <w:jc w:val="left"/>
        <w:rPr>
          <w:rFonts w:ascii="BIZ UD明朝 Medium" w:eastAsia="BIZ UD明朝 Medium" w:hAnsi="BIZ UD明朝 Medium" w:cs="ＭＳ Ｐゴシック"/>
          <w:kern w:val="0"/>
          <w:sz w:val="24"/>
          <w:szCs w:val="24"/>
        </w:rPr>
      </w:pPr>
      <w:r w:rsidRPr="008A4516">
        <w:rPr>
          <w:rFonts w:ascii="BIZ UD明朝 Medium" w:eastAsia="BIZ UD明朝 Medium" w:hAnsi="BIZ UD明朝 Medium" w:cs="ＭＳ Ｐゴシック" w:hint="eastAsia"/>
          <w:kern w:val="0"/>
          <w:sz w:val="24"/>
          <w:szCs w:val="24"/>
        </w:rPr>
        <w:t xml:space="preserve">基礎的財政収支　  　　　</w:t>
      </w:r>
      <w:r w:rsidR="00463D12" w:rsidRPr="008A4516">
        <w:rPr>
          <w:rFonts w:ascii="BIZ UD明朝 Medium" w:eastAsia="BIZ UD明朝 Medium" w:hAnsi="BIZ UD明朝 Medium" w:cs="ＭＳ Ｐゴシック" w:hint="eastAsia"/>
          <w:kern w:val="0"/>
          <w:sz w:val="24"/>
          <w:szCs w:val="24"/>
        </w:rPr>
        <w:t xml:space="preserve">　　　　　　　　　　１</w:t>
      </w:r>
      <w:r w:rsidR="008A4516" w:rsidRPr="008A4516">
        <w:rPr>
          <w:rFonts w:ascii="BIZ UD明朝 Medium" w:eastAsia="BIZ UD明朝 Medium" w:hAnsi="BIZ UD明朝 Medium" w:cs="ＭＳ Ｐゴシック" w:hint="eastAsia"/>
          <w:kern w:val="0"/>
          <w:sz w:val="24"/>
          <w:szCs w:val="24"/>
        </w:rPr>
        <w:t>１</w:t>
      </w:r>
      <w:r w:rsidR="00463D12" w:rsidRPr="008A4516">
        <w:rPr>
          <w:rFonts w:ascii="BIZ UD明朝 Medium" w:eastAsia="BIZ UD明朝 Medium" w:hAnsi="BIZ UD明朝 Medium" w:cs="ＭＳ Ｐゴシック" w:hint="eastAsia"/>
          <w:kern w:val="0"/>
          <w:sz w:val="24"/>
          <w:szCs w:val="24"/>
        </w:rPr>
        <w:t>，</w:t>
      </w:r>
      <w:r w:rsidR="008A4516" w:rsidRPr="008A4516">
        <w:rPr>
          <w:rFonts w:ascii="BIZ UD明朝 Medium" w:eastAsia="BIZ UD明朝 Medium" w:hAnsi="BIZ UD明朝 Medium" w:cs="ＭＳ Ｐゴシック" w:hint="eastAsia"/>
          <w:kern w:val="0"/>
          <w:sz w:val="24"/>
          <w:szCs w:val="24"/>
        </w:rPr>
        <w:t>６３２</w:t>
      </w:r>
      <w:r w:rsidRPr="008A4516">
        <w:rPr>
          <w:rFonts w:ascii="BIZ UD明朝 Medium" w:eastAsia="BIZ UD明朝 Medium" w:hAnsi="BIZ UD明朝 Medium" w:cs="ＭＳ Ｐゴシック" w:hint="eastAsia"/>
          <w:kern w:val="0"/>
          <w:sz w:val="24"/>
          <w:szCs w:val="24"/>
        </w:rPr>
        <w:t>百万円</w:t>
      </w:r>
    </w:p>
    <w:p w14:paraId="5D8614AE" w14:textId="5DD4F86F" w:rsidR="00D53BDA" w:rsidRDefault="00D53BDA" w:rsidP="00156487">
      <w:pPr>
        <w:widowControl/>
        <w:ind w:leftChars="400" w:left="840"/>
        <w:jc w:val="left"/>
        <w:rPr>
          <w:rFonts w:ascii="BIZ UDゴシック" w:eastAsia="BIZ UDゴシック" w:hAnsi="BIZ UDゴシック" w:cs="ＭＳ Ｐゴシック"/>
          <w:color w:val="0070C0"/>
          <w:kern w:val="0"/>
          <w:sz w:val="24"/>
          <w:szCs w:val="24"/>
        </w:rPr>
      </w:pPr>
    </w:p>
    <w:p w14:paraId="7BD42F2C" w14:textId="77777777" w:rsidR="0022377C" w:rsidRPr="00612807" w:rsidRDefault="0022377C" w:rsidP="00E21CED">
      <w:pPr>
        <w:pStyle w:val="a3"/>
        <w:widowControl/>
        <w:numPr>
          <w:ilvl w:val="0"/>
          <w:numId w:val="8"/>
        </w:numPr>
        <w:ind w:leftChars="0" w:left="854" w:hanging="428"/>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既存の決算情報との関連性（上記で示した「５（１）②一般会計等と普通会計の対象範囲等の差異」に係るものを除きます。）</w:t>
      </w:r>
    </w:p>
    <w:p w14:paraId="1622B4A1" w14:textId="77777777" w:rsidR="00156487" w:rsidRPr="00612807" w:rsidRDefault="00156487" w:rsidP="00156487">
      <w:pPr>
        <w:pStyle w:val="a3"/>
        <w:widowControl/>
        <w:ind w:leftChars="0" w:left="854"/>
        <w:jc w:val="left"/>
        <w:rPr>
          <w:rFonts w:ascii="BIZ UD明朝 Medium" w:eastAsia="BIZ UD明朝 Medium" w:hAnsi="BIZ UD明朝 Medium" w:cs="ＭＳ Ｐゴシック"/>
          <w:kern w:val="0"/>
          <w:sz w:val="24"/>
          <w:szCs w:val="24"/>
        </w:rPr>
      </w:pPr>
    </w:p>
    <w:tbl>
      <w:tblPr>
        <w:tblStyle w:val="a4"/>
        <w:tblW w:w="8788" w:type="dxa"/>
        <w:tblInd w:w="421" w:type="dxa"/>
        <w:tblLook w:val="04A0" w:firstRow="1" w:lastRow="0" w:firstColumn="1" w:lastColumn="0" w:noHBand="0" w:noVBand="1"/>
      </w:tblPr>
      <w:tblGrid>
        <w:gridCol w:w="3402"/>
        <w:gridCol w:w="2693"/>
        <w:gridCol w:w="2693"/>
      </w:tblGrid>
      <w:tr w:rsidR="0022377C" w:rsidRPr="00612807" w14:paraId="69F8B194" w14:textId="77777777" w:rsidTr="00612807">
        <w:tc>
          <w:tcPr>
            <w:tcW w:w="3402" w:type="dxa"/>
          </w:tcPr>
          <w:p w14:paraId="4C7851E4" w14:textId="77777777" w:rsidR="0022377C" w:rsidRPr="00612807" w:rsidRDefault="0022377C" w:rsidP="00E05C4F">
            <w:pPr>
              <w:pStyle w:val="a3"/>
              <w:widowControl/>
              <w:ind w:leftChars="0" w:left="0"/>
              <w:jc w:val="left"/>
              <w:rPr>
                <w:rFonts w:ascii="BIZ UD明朝 Medium" w:eastAsia="BIZ UD明朝 Medium" w:hAnsi="BIZ UD明朝 Medium" w:cs="ＭＳ Ｐゴシック"/>
                <w:kern w:val="0"/>
                <w:sz w:val="24"/>
                <w:szCs w:val="24"/>
              </w:rPr>
            </w:pPr>
          </w:p>
        </w:tc>
        <w:tc>
          <w:tcPr>
            <w:tcW w:w="2693" w:type="dxa"/>
          </w:tcPr>
          <w:p w14:paraId="3EEA63A8" w14:textId="77777777" w:rsidR="0022377C" w:rsidRPr="00612807" w:rsidRDefault="0022377C" w:rsidP="00E05C4F">
            <w:pPr>
              <w:pStyle w:val="a3"/>
              <w:widowControl/>
              <w:ind w:leftChars="0" w:left="0"/>
              <w:jc w:val="center"/>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収入（歳入）</w:t>
            </w:r>
          </w:p>
        </w:tc>
        <w:tc>
          <w:tcPr>
            <w:tcW w:w="2693" w:type="dxa"/>
          </w:tcPr>
          <w:p w14:paraId="40FDF6FA" w14:textId="77777777" w:rsidR="0022377C" w:rsidRPr="00612807" w:rsidRDefault="0022377C" w:rsidP="00E05C4F">
            <w:pPr>
              <w:pStyle w:val="a3"/>
              <w:widowControl/>
              <w:ind w:leftChars="0" w:left="0"/>
              <w:jc w:val="center"/>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支出（歳出）</w:t>
            </w:r>
          </w:p>
        </w:tc>
      </w:tr>
      <w:tr w:rsidR="0022377C" w:rsidRPr="00612807" w14:paraId="36C1B510" w14:textId="77777777" w:rsidTr="00612807">
        <w:tc>
          <w:tcPr>
            <w:tcW w:w="3402" w:type="dxa"/>
          </w:tcPr>
          <w:p w14:paraId="04C17607" w14:textId="77777777" w:rsidR="0022377C" w:rsidRPr="00612807" w:rsidRDefault="0022377C" w:rsidP="00E05C4F">
            <w:pPr>
              <w:pStyle w:val="a3"/>
              <w:widowControl/>
              <w:ind w:leftChars="0" w:left="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歳入歳出決算書</w:t>
            </w:r>
          </w:p>
        </w:tc>
        <w:tc>
          <w:tcPr>
            <w:tcW w:w="2693" w:type="dxa"/>
          </w:tcPr>
          <w:p w14:paraId="0CD9964E" w14:textId="4B61E115" w:rsidR="0022377C" w:rsidRPr="008A4516"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8A4516">
              <w:rPr>
                <w:rFonts w:ascii="BIZ UD明朝 Medium" w:eastAsia="BIZ UD明朝 Medium" w:hAnsi="BIZ UD明朝 Medium" w:cs="ＭＳ Ｐゴシック" w:hint="eastAsia"/>
                <w:kern w:val="0"/>
                <w:sz w:val="24"/>
                <w:szCs w:val="24"/>
              </w:rPr>
              <w:t>１</w:t>
            </w:r>
            <w:r w:rsidR="008A4516" w:rsidRPr="008A4516">
              <w:rPr>
                <w:rFonts w:ascii="BIZ UD明朝 Medium" w:eastAsia="BIZ UD明朝 Medium" w:hAnsi="BIZ UD明朝 Medium" w:cs="ＭＳ Ｐゴシック" w:hint="eastAsia"/>
                <w:kern w:val="0"/>
                <w:sz w:val="24"/>
                <w:szCs w:val="24"/>
              </w:rPr>
              <w:t>８４</w:t>
            </w:r>
            <w:r w:rsidRPr="008A4516">
              <w:rPr>
                <w:rFonts w:ascii="BIZ UD明朝 Medium" w:eastAsia="BIZ UD明朝 Medium" w:hAnsi="BIZ UD明朝 Medium" w:cs="ＭＳ Ｐゴシック" w:hint="eastAsia"/>
                <w:kern w:val="0"/>
                <w:sz w:val="24"/>
                <w:szCs w:val="24"/>
              </w:rPr>
              <w:t>，</w:t>
            </w:r>
            <w:r w:rsidR="008A4516" w:rsidRPr="008A4516">
              <w:rPr>
                <w:rFonts w:ascii="BIZ UD明朝 Medium" w:eastAsia="BIZ UD明朝 Medium" w:hAnsi="BIZ UD明朝 Medium" w:cs="ＭＳ Ｐゴシック" w:hint="eastAsia"/>
                <w:kern w:val="0"/>
                <w:sz w:val="24"/>
                <w:szCs w:val="24"/>
              </w:rPr>
              <w:t>４０２</w:t>
            </w:r>
            <w:r w:rsidRPr="008A4516">
              <w:rPr>
                <w:rFonts w:ascii="BIZ UD明朝 Medium" w:eastAsia="BIZ UD明朝 Medium" w:hAnsi="BIZ UD明朝 Medium" w:cs="ＭＳ Ｐゴシック" w:hint="eastAsia"/>
                <w:kern w:val="0"/>
                <w:sz w:val="24"/>
                <w:szCs w:val="24"/>
              </w:rPr>
              <w:t>百万円</w:t>
            </w:r>
          </w:p>
        </w:tc>
        <w:tc>
          <w:tcPr>
            <w:tcW w:w="2693" w:type="dxa"/>
          </w:tcPr>
          <w:p w14:paraId="1267E4D0" w14:textId="1AE042C6" w:rsidR="0022377C" w:rsidRPr="008A4516"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8A4516">
              <w:rPr>
                <w:rFonts w:ascii="BIZ UD明朝 Medium" w:eastAsia="BIZ UD明朝 Medium" w:hAnsi="BIZ UD明朝 Medium" w:cs="ＭＳ Ｐゴシック" w:hint="eastAsia"/>
                <w:kern w:val="0"/>
                <w:sz w:val="24"/>
                <w:szCs w:val="24"/>
              </w:rPr>
              <w:t>１</w:t>
            </w:r>
            <w:r w:rsidR="008A4516" w:rsidRPr="008A4516">
              <w:rPr>
                <w:rFonts w:ascii="BIZ UD明朝 Medium" w:eastAsia="BIZ UD明朝 Medium" w:hAnsi="BIZ UD明朝 Medium" w:cs="ＭＳ Ｐゴシック" w:hint="eastAsia"/>
                <w:kern w:val="0"/>
                <w:sz w:val="24"/>
                <w:szCs w:val="24"/>
              </w:rPr>
              <w:t>７１</w:t>
            </w:r>
            <w:r w:rsidRPr="008A4516">
              <w:rPr>
                <w:rFonts w:ascii="BIZ UD明朝 Medium" w:eastAsia="BIZ UD明朝 Medium" w:hAnsi="BIZ UD明朝 Medium" w:cs="ＭＳ Ｐゴシック" w:hint="eastAsia"/>
                <w:kern w:val="0"/>
                <w:sz w:val="24"/>
                <w:szCs w:val="24"/>
              </w:rPr>
              <w:t>，</w:t>
            </w:r>
            <w:r w:rsidR="008A4516" w:rsidRPr="008A4516">
              <w:rPr>
                <w:rFonts w:ascii="BIZ UD明朝 Medium" w:eastAsia="BIZ UD明朝 Medium" w:hAnsi="BIZ UD明朝 Medium" w:cs="ＭＳ Ｐゴシック" w:hint="eastAsia"/>
                <w:kern w:val="0"/>
                <w:sz w:val="24"/>
                <w:szCs w:val="24"/>
              </w:rPr>
              <w:t>１１５</w:t>
            </w:r>
            <w:r w:rsidRPr="008A4516">
              <w:rPr>
                <w:rFonts w:ascii="BIZ UD明朝 Medium" w:eastAsia="BIZ UD明朝 Medium" w:hAnsi="BIZ UD明朝 Medium" w:cs="ＭＳ Ｐゴシック" w:hint="eastAsia"/>
                <w:kern w:val="0"/>
                <w:sz w:val="24"/>
                <w:szCs w:val="24"/>
              </w:rPr>
              <w:t>百万円</w:t>
            </w:r>
          </w:p>
        </w:tc>
      </w:tr>
      <w:tr w:rsidR="0022377C" w:rsidRPr="00612807" w14:paraId="4CB736D3" w14:textId="77777777" w:rsidTr="00612807">
        <w:tc>
          <w:tcPr>
            <w:tcW w:w="3402" w:type="dxa"/>
          </w:tcPr>
          <w:p w14:paraId="404BF4D0" w14:textId="77777777" w:rsidR="0022377C" w:rsidRPr="00612807" w:rsidRDefault="0022377C" w:rsidP="00E05C4F">
            <w:pPr>
              <w:pStyle w:val="a3"/>
              <w:widowControl/>
              <w:ind w:leftChars="0" w:left="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財務書類の対象となる会計の範囲の相違に伴う差額</w:t>
            </w:r>
          </w:p>
        </w:tc>
        <w:tc>
          <w:tcPr>
            <w:tcW w:w="2693" w:type="dxa"/>
          </w:tcPr>
          <w:p w14:paraId="3CFBACC6" w14:textId="7CA8EEC7" w:rsidR="0022377C" w:rsidRPr="008A4516"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8A4516">
              <w:rPr>
                <w:rFonts w:ascii="BIZ UD明朝 Medium" w:eastAsia="BIZ UD明朝 Medium" w:hAnsi="BIZ UD明朝 Medium" w:cs="ＭＳ Ｐゴシック" w:hint="eastAsia"/>
                <w:kern w:val="0"/>
                <w:sz w:val="24"/>
                <w:szCs w:val="24"/>
              </w:rPr>
              <w:t>４，</w:t>
            </w:r>
            <w:r w:rsidR="008A4516" w:rsidRPr="008A4516">
              <w:rPr>
                <w:rFonts w:ascii="BIZ UD明朝 Medium" w:eastAsia="BIZ UD明朝 Medium" w:hAnsi="BIZ UD明朝 Medium" w:cs="ＭＳ Ｐゴシック" w:hint="eastAsia"/>
                <w:kern w:val="0"/>
                <w:sz w:val="24"/>
                <w:szCs w:val="24"/>
              </w:rPr>
              <w:t>３０２</w:t>
            </w:r>
            <w:r w:rsidRPr="008A4516">
              <w:rPr>
                <w:rFonts w:ascii="BIZ UD明朝 Medium" w:eastAsia="BIZ UD明朝 Medium" w:hAnsi="BIZ UD明朝 Medium" w:cs="ＭＳ Ｐゴシック" w:hint="eastAsia"/>
                <w:kern w:val="0"/>
                <w:sz w:val="24"/>
                <w:szCs w:val="24"/>
              </w:rPr>
              <w:t>百万円</w:t>
            </w:r>
          </w:p>
        </w:tc>
        <w:tc>
          <w:tcPr>
            <w:tcW w:w="2693" w:type="dxa"/>
          </w:tcPr>
          <w:p w14:paraId="1E200046" w14:textId="6361B63F" w:rsidR="0022377C" w:rsidRPr="008A4516"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8A4516">
              <w:rPr>
                <w:rFonts w:ascii="BIZ UD明朝 Medium" w:eastAsia="BIZ UD明朝 Medium" w:hAnsi="BIZ UD明朝 Medium" w:cs="ＭＳ Ｐゴシック" w:hint="eastAsia"/>
                <w:kern w:val="0"/>
                <w:sz w:val="24"/>
                <w:szCs w:val="24"/>
              </w:rPr>
              <w:t>△</w:t>
            </w:r>
            <w:r w:rsidR="00D53BDA" w:rsidRPr="008A4516">
              <w:rPr>
                <w:rFonts w:ascii="BIZ UD明朝 Medium" w:eastAsia="BIZ UD明朝 Medium" w:hAnsi="BIZ UD明朝 Medium" w:cs="ＭＳ Ｐゴシック" w:hint="eastAsia"/>
                <w:kern w:val="0"/>
                <w:sz w:val="24"/>
                <w:szCs w:val="24"/>
              </w:rPr>
              <w:t>４</w:t>
            </w:r>
            <w:r w:rsidRPr="008A4516">
              <w:rPr>
                <w:rFonts w:ascii="BIZ UD明朝 Medium" w:eastAsia="BIZ UD明朝 Medium" w:hAnsi="BIZ UD明朝 Medium" w:cs="ＭＳ Ｐゴシック" w:hint="eastAsia"/>
                <w:kern w:val="0"/>
                <w:sz w:val="24"/>
                <w:szCs w:val="24"/>
              </w:rPr>
              <w:t>，</w:t>
            </w:r>
            <w:r w:rsidR="008A4516" w:rsidRPr="008A4516">
              <w:rPr>
                <w:rFonts w:ascii="BIZ UD明朝 Medium" w:eastAsia="BIZ UD明朝 Medium" w:hAnsi="BIZ UD明朝 Medium" w:cs="ＭＳ Ｐゴシック" w:hint="eastAsia"/>
                <w:kern w:val="0"/>
                <w:sz w:val="24"/>
                <w:szCs w:val="24"/>
              </w:rPr>
              <w:t>６７</w:t>
            </w:r>
            <w:r w:rsidR="00D53BDA" w:rsidRPr="008A4516">
              <w:rPr>
                <w:rFonts w:ascii="BIZ UD明朝 Medium" w:eastAsia="BIZ UD明朝 Medium" w:hAnsi="BIZ UD明朝 Medium" w:cs="ＭＳ Ｐゴシック" w:hint="eastAsia"/>
                <w:kern w:val="0"/>
                <w:sz w:val="24"/>
                <w:szCs w:val="24"/>
              </w:rPr>
              <w:t>１</w:t>
            </w:r>
            <w:r w:rsidRPr="008A4516">
              <w:rPr>
                <w:rFonts w:ascii="BIZ UD明朝 Medium" w:eastAsia="BIZ UD明朝 Medium" w:hAnsi="BIZ UD明朝 Medium" w:cs="ＭＳ Ｐゴシック" w:hint="eastAsia"/>
                <w:kern w:val="0"/>
                <w:sz w:val="24"/>
                <w:szCs w:val="24"/>
              </w:rPr>
              <w:t>百万円</w:t>
            </w:r>
          </w:p>
        </w:tc>
      </w:tr>
      <w:tr w:rsidR="00D53BDA" w:rsidRPr="00612807" w14:paraId="53330A41" w14:textId="77777777" w:rsidTr="00612807">
        <w:tc>
          <w:tcPr>
            <w:tcW w:w="3402" w:type="dxa"/>
          </w:tcPr>
          <w:p w14:paraId="2BBF1BBD" w14:textId="77777777" w:rsidR="0022377C" w:rsidRPr="00612807" w:rsidRDefault="0022377C" w:rsidP="00E05C4F">
            <w:pPr>
              <w:pStyle w:val="a3"/>
              <w:widowControl/>
              <w:ind w:leftChars="0" w:left="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資金収支計算書</w:t>
            </w:r>
          </w:p>
        </w:tc>
        <w:tc>
          <w:tcPr>
            <w:tcW w:w="2693" w:type="dxa"/>
          </w:tcPr>
          <w:p w14:paraId="5D97E864" w14:textId="2FB6019B" w:rsidR="0022377C" w:rsidRPr="008A4516"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8A4516">
              <w:rPr>
                <w:rFonts w:ascii="BIZ UD明朝 Medium" w:eastAsia="BIZ UD明朝 Medium" w:hAnsi="BIZ UD明朝 Medium" w:cs="ＭＳ Ｐゴシック" w:hint="eastAsia"/>
                <w:kern w:val="0"/>
                <w:sz w:val="24"/>
                <w:szCs w:val="24"/>
              </w:rPr>
              <w:t>１</w:t>
            </w:r>
            <w:r w:rsidR="008A4516" w:rsidRPr="008A4516">
              <w:rPr>
                <w:rFonts w:ascii="BIZ UD明朝 Medium" w:eastAsia="BIZ UD明朝 Medium" w:hAnsi="BIZ UD明朝 Medium" w:cs="ＭＳ Ｐゴシック" w:hint="eastAsia"/>
                <w:kern w:val="0"/>
                <w:sz w:val="24"/>
                <w:szCs w:val="24"/>
              </w:rPr>
              <w:t>８０</w:t>
            </w:r>
            <w:r w:rsidRPr="008A4516">
              <w:rPr>
                <w:rFonts w:ascii="BIZ UD明朝 Medium" w:eastAsia="BIZ UD明朝 Medium" w:hAnsi="BIZ UD明朝 Medium" w:cs="ＭＳ Ｐゴシック" w:hint="eastAsia"/>
                <w:kern w:val="0"/>
                <w:sz w:val="24"/>
                <w:szCs w:val="24"/>
              </w:rPr>
              <w:t>，</w:t>
            </w:r>
            <w:r w:rsidR="008A4516" w:rsidRPr="008A4516">
              <w:rPr>
                <w:rFonts w:ascii="BIZ UD明朝 Medium" w:eastAsia="BIZ UD明朝 Medium" w:hAnsi="BIZ UD明朝 Medium" w:cs="ＭＳ Ｐゴシック" w:hint="eastAsia"/>
                <w:kern w:val="0"/>
                <w:sz w:val="24"/>
                <w:szCs w:val="24"/>
              </w:rPr>
              <w:t>１００</w:t>
            </w:r>
            <w:r w:rsidRPr="008A4516">
              <w:rPr>
                <w:rFonts w:ascii="BIZ UD明朝 Medium" w:eastAsia="BIZ UD明朝 Medium" w:hAnsi="BIZ UD明朝 Medium" w:cs="ＭＳ Ｐゴシック" w:hint="eastAsia"/>
                <w:kern w:val="0"/>
                <w:sz w:val="24"/>
                <w:szCs w:val="24"/>
              </w:rPr>
              <w:t>百万円</w:t>
            </w:r>
          </w:p>
        </w:tc>
        <w:tc>
          <w:tcPr>
            <w:tcW w:w="2693" w:type="dxa"/>
          </w:tcPr>
          <w:p w14:paraId="27BB3027" w14:textId="292B6924" w:rsidR="0022377C" w:rsidRPr="008A4516"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8A4516">
              <w:rPr>
                <w:rFonts w:ascii="BIZ UD明朝 Medium" w:eastAsia="BIZ UD明朝 Medium" w:hAnsi="BIZ UD明朝 Medium" w:cs="ＭＳ Ｐゴシック" w:hint="eastAsia"/>
                <w:kern w:val="0"/>
                <w:sz w:val="24"/>
                <w:szCs w:val="24"/>
              </w:rPr>
              <w:t>１</w:t>
            </w:r>
            <w:r w:rsidR="008A4516" w:rsidRPr="008A4516">
              <w:rPr>
                <w:rFonts w:ascii="BIZ UD明朝 Medium" w:eastAsia="BIZ UD明朝 Medium" w:hAnsi="BIZ UD明朝 Medium" w:cs="ＭＳ Ｐゴシック" w:hint="eastAsia"/>
                <w:kern w:val="0"/>
                <w:sz w:val="24"/>
                <w:szCs w:val="24"/>
              </w:rPr>
              <w:t>７５</w:t>
            </w:r>
            <w:r w:rsidRPr="008A4516">
              <w:rPr>
                <w:rFonts w:ascii="BIZ UD明朝 Medium" w:eastAsia="BIZ UD明朝 Medium" w:hAnsi="BIZ UD明朝 Medium" w:cs="ＭＳ Ｐゴシック" w:hint="eastAsia"/>
                <w:kern w:val="0"/>
                <w:sz w:val="24"/>
                <w:szCs w:val="24"/>
              </w:rPr>
              <w:t>，</w:t>
            </w:r>
            <w:r w:rsidR="008A4516" w:rsidRPr="008A4516">
              <w:rPr>
                <w:rFonts w:ascii="BIZ UD明朝 Medium" w:eastAsia="BIZ UD明朝 Medium" w:hAnsi="BIZ UD明朝 Medium" w:cs="ＭＳ Ｐゴシック" w:hint="eastAsia"/>
                <w:kern w:val="0"/>
                <w:sz w:val="24"/>
                <w:szCs w:val="24"/>
              </w:rPr>
              <w:t>７８６</w:t>
            </w:r>
            <w:r w:rsidRPr="008A4516">
              <w:rPr>
                <w:rFonts w:ascii="BIZ UD明朝 Medium" w:eastAsia="BIZ UD明朝 Medium" w:hAnsi="BIZ UD明朝 Medium" w:cs="ＭＳ Ｐゴシック" w:hint="eastAsia"/>
                <w:kern w:val="0"/>
                <w:sz w:val="24"/>
                <w:szCs w:val="24"/>
              </w:rPr>
              <w:t>百万円</w:t>
            </w:r>
          </w:p>
        </w:tc>
      </w:tr>
    </w:tbl>
    <w:p w14:paraId="681D4165" w14:textId="77777777" w:rsidR="00156487" w:rsidRPr="00612807" w:rsidRDefault="00156487" w:rsidP="00156487">
      <w:pPr>
        <w:widowControl/>
        <w:ind w:leftChars="250" w:left="525"/>
        <w:jc w:val="left"/>
        <w:rPr>
          <w:rFonts w:ascii="BIZ UD明朝 Medium" w:eastAsia="BIZ UD明朝 Medium" w:hAnsi="BIZ UD明朝 Medium" w:cs="ＭＳ Ｐゴシック"/>
          <w:kern w:val="0"/>
          <w:sz w:val="24"/>
          <w:szCs w:val="24"/>
        </w:rPr>
      </w:pPr>
    </w:p>
    <w:p w14:paraId="45629B1B" w14:textId="66431463" w:rsidR="00E21CED" w:rsidRPr="00612807" w:rsidRDefault="0022377C" w:rsidP="00156487">
      <w:pPr>
        <w:widowControl/>
        <w:ind w:leftChars="250" w:left="525"/>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歳入歳出決算書と資金収支計算書の収入の差は、</w:t>
      </w:r>
      <w:r w:rsidRPr="006D2519">
        <w:rPr>
          <w:rFonts w:ascii="BIZ UD明朝 Medium" w:eastAsia="BIZ UD明朝 Medium" w:hAnsi="BIZ UD明朝 Medium" w:cs="ＭＳ Ｐゴシック" w:hint="eastAsia"/>
          <w:kern w:val="0"/>
          <w:sz w:val="24"/>
          <w:szCs w:val="24"/>
        </w:rPr>
        <w:t>繰越金４，</w:t>
      </w:r>
      <w:r w:rsidR="006D2519" w:rsidRPr="006D2519">
        <w:rPr>
          <w:rFonts w:ascii="BIZ UD明朝 Medium" w:eastAsia="BIZ UD明朝 Medium" w:hAnsi="BIZ UD明朝 Medium" w:cs="ＭＳ Ｐゴシック" w:hint="eastAsia"/>
          <w:kern w:val="0"/>
          <w:sz w:val="24"/>
          <w:szCs w:val="24"/>
        </w:rPr>
        <w:t>５３０</w:t>
      </w:r>
      <w:r w:rsidRPr="006D2519">
        <w:rPr>
          <w:rFonts w:ascii="BIZ UD明朝 Medium" w:eastAsia="BIZ UD明朝 Medium" w:hAnsi="BIZ UD明朝 Medium" w:cs="ＭＳ Ｐゴシック" w:hint="eastAsia"/>
          <w:kern w:val="0"/>
          <w:sz w:val="24"/>
          <w:szCs w:val="24"/>
        </w:rPr>
        <w:t>百万円、他会計との取引に伴う修正△</w:t>
      </w:r>
      <w:r w:rsidR="006D2519" w:rsidRPr="006D2519">
        <w:rPr>
          <w:rFonts w:ascii="BIZ UD明朝 Medium" w:eastAsia="BIZ UD明朝 Medium" w:hAnsi="BIZ UD明朝 Medium" w:cs="ＭＳ Ｐゴシック" w:hint="eastAsia"/>
          <w:kern w:val="0"/>
          <w:sz w:val="24"/>
          <w:szCs w:val="24"/>
        </w:rPr>
        <w:t>２２８</w:t>
      </w:r>
      <w:r w:rsidRPr="006D2519">
        <w:rPr>
          <w:rFonts w:ascii="BIZ UD明朝 Medium" w:eastAsia="BIZ UD明朝 Medium" w:hAnsi="BIZ UD明朝 Medium" w:cs="ＭＳ Ｐゴシック" w:hint="eastAsia"/>
          <w:kern w:val="0"/>
          <w:sz w:val="24"/>
          <w:szCs w:val="24"/>
        </w:rPr>
        <w:t>百万円</w:t>
      </w:r>
      <w:r w:rsidRPr="00612807">
        <w:rPr>
          <w:rFonts w:ascii="BIZ UD明朝 Medium" w:eastAsia="BIZ UD明朝 Medium" w:hAnsi="BIZ UD明朝 Medium" w:cs="ＭＳ Ｐゴシック" w:hint="eastAsia"/>
          <w:kern w:val="0"/>
          <w:sz w:val="24"/>
          <w:szCs w:val="24"/>
        </w:rPr>
        <w:t>によるものです。歳入歳出決算書と資金収支計算書の支出の差は、歳計剰余金処分による財政調整基金の積み立て</w:t>
      </w:r>
      <w:r w:rsidRPr="006D2519">
        <w:rPr>
          <w:rFonts w:ascii="BIZ UD明朝 Medium" w:eastAsia="BIZ UD明朝 Medium" w:hAnsi="BIZ UD明朝 Medium" w:cs="ＭＳ Ｐゴシック" w:hint="eastAsia"/>
          <w:kern w:val="0"/>
          <w:sz w:val="24"/>
          <w:szCs w:val="24"/>
        </w:rPr>
        <w:t>△４，</w:t>
      </w:r>
      <w:r w:rsidR="006D2519" w:rsidRPr="006D2519">
        <w:rPr>
          <w:rFonts w:ascii="BIZ UD明朝 Medium" w:eastAsia="BIZ UD明朝 Medium" w:hAnsi="BIZ UD明朝 Medium" w:cs="ＭＳ Ｐゴシック" w:hint="eastAsia"/>
          <w:kern w:val="0"/>
          <w:sz w:val="24"/>
          <w:szCs w:val="24"/>
        </w:rPr>
        <w:t>４４３</w:t>
      </w:r>
      <w:r w:rsidRPr="006D2519">
        <w:rPr>
          <w:rFonts w:ascii="BIZ UD明朝 Medium" w:eastAsia="BIZ UD明朝 Medium" w:hAnsi="BIZ UD明朝 Medium" w:cs="ＭＳ Ｐゴシック" w:hint="eastAsia"/>
          <w:kern w:val="0"/>
          <w:sz w:val="24"/>
          <w:szCs w:val="24"/>
        </w:rPr>
        <w:t>百万円、他会計との取引に伴う修正△</w:t>
      </w:r>
      <w:r w:rsidR="006D2519" w:rsidRPr="006D2519">
        <w:rPr>
          <w:rFonts w:ascii="BIZ UD明朝 Medium" w:eastAsia="BIZ UD明朝 Medium" w:hAnsi="BIZ UD明朝 Medium" w:cs="ＭＳ Ｐゴシック" w:hint="eastAsia"/>
          <w:kern w:val="0"/>
          <w:sz w:val="24"/>
          <w:szCs w:val="24"/>
        </w:rPr>
        <w:t>２２８</w:t>
      </w:r>
      <w:r w:rsidRPr="006D2519">
        <w:rPr>
          <w:rFonts w:ascii="BIZ UD明朝 Medium" w:eastAsia="BIZ UD明朝 Medium" w:hAnsi="BIZ UD明朝 Medium" w:cs="ＭＳ Ｐゴシック" w:hint="eastAsia"/>
          <w:kern w:val="0"/>
          <w:sz w:val="24"/>
          <w:szCs w:val="24"/>
        </w:rPr>
        <w:t>百万円</w:t>
      </w:r>
      <w:r w:rsidRPr="00612807">
        <w:rPr>
          <w:rFonts w:ascii="BIZ UD明朝 Medium" w:eastAsia="BIZ UD明朝 Medium" w:hAnsi="BIZ UD明朝 Medium" w:cs="ＭＳ Ｐゴシック" w:hint="eastAsia"/>
          <w:kern w:val="0"/>
          <w:sz w:val="24"/>
          <w:szCs w:val="24"/>
        </w:rPr>
        <w:t>によるものです。</w:t>
      </w:r>
      <w:r w:rsidR="00E21CED" w:rsidRPr="00612807">
        <w:rPr>
          <w:rFonts w:ascii="BIZ UD明朝 Medium" w:eastAsia="BIZ UD明朝 Medium" w:hAnsi="BIZ UD明朝 Medium" w:cs="ＭＳ Ｐゴシック" w:hint="eastAsia"/>
          <w:kern w:val="0"/>
          <w:sz w:val="24"/>
          <w:szCs w:val="24"/>
        </w:rPr>
        <w:t>歳入歳出決算書と資金収支計算書に会計の範囲の違いはありません。</w:t>
      </w:r>
    </w:p>
    <w:p w14:paraId="72E5255C" w14:textId="77777777" w:rsidR="00156487" w:rsidRPr="00612807" w:rsidRDefault="00156487" w:rsidP="00156487">
      <w:pPr>
        <w:widowControl/>
        <w:ind w:leftChars="250" w:left="525"/>
        <w:jc w:val="left"/>
        <w:rPr>
          <w:rFonts w:ascii="BIZ UD明朝 Medium" w:eastAsia="BIZ UD明朝 Medium" w:hAnsi="BIZ UD明朝 Medium" w:cs="ＭＳ Ｐゴシック"/>
          <w:kern w:val="0"/>
          <w:sz w:val="24"/>
          <w:szCs w:val="24"/>
        </w:rPr>
      </w:pPr>
    </w:p>
    <w:p w14:paraId="5BD7305C" w14:textId="77777777" w:rsidR="00405824" w:rsidRPr="00612807" w:rsidRDefault="00405824" w:rsidP="00405824">
      <w:pPr>
        <w:pStyle w:val="a3"/>
        <w:widowControl/>
        <w:numPr>
          <w:ilvl w:val="0"/>
          <w:numId w:val="8"/>
        </w:numPr>
        <w:ind w:leftChars="0" w:left="854" w:hanging="371"/>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資金収支計算書の業務活動収支と純資産変動計算書の本年度差額との差額の内訳</w:t>
      </w:r>
    </w:p>
    <w:p w14:paraId="69670FAA" w14:textId="44925C21" w:rsidR="00405824" w:rsidRPr="005F41F9" w:rsidRDefault="00405824" w:rsidP="00405824">
      <w:pPr>
        <w:widowControl/>
        <w:ind w:leftChars="500" w:left="1290" w:hangingChars="100" w:hanging="240"/>
        <w:jc w:val="left"/>
        <w:rPr>
          <w:rFonts w:ascii="BIZ UD明朝 Medium" w:eastAsia="BIZ UD明朝 Medium" w:hAnsi="BIZ UD明朝 Medium" w:cs="ＭＳ Ｐゴシック"/>
          <w:color w:val="0070C0"/>
          <w:kern w:val="0"/>
          <w:sz w:val="24"/>
          <w:szCs w:val="24"/>
        </w:rPr>
      </w:pPr>
      <w:r w:rsidRPr="00612807">
        <w:rPr>
          <w:rFonts w:ascii="BIZ UD明朝 Medium" w:eastAsia="BIZ UD明朝 Medium" w:hAnsi="BIZ UD明朝 Medium" w:cs="ＭＳ Ｐゴシック" w:hint="eastAsia"/>
          <w:kern w:val="0"/>
          <w:sz w:val="24"/>
          <w:szCs w:val="24"/>
          <w:u w:val="single"/>
        </w:rPr>
        <w:t>資金収支計算書</w:t>
      </w:r>
      <w:r w:rsidRPr="00612807">
        <w:rPr>
          <w:rFonts w:ascii="BIZ UD明朝 Medium" w:eastAsia="BIZ UD明朝 Medium" w:hAnsi="BIZ UD明朝 Medium" w:cs="ＭＳ Ｐゴシック" w:hint="eastAsia"/>
          <w:kern w:val="0"/>
          <w:sz w:val="24"/>
          <w:szCs w:val="24"/>
        </w:rPr>
        <w:br/>
      </w:r>
      <w:r w:rsidRPr="005F41F9">
        <w:rPr>
          <w:rFonts w:ascii="BIZ UD明朝 Medium" w:eastAsia="BIZ UD明朝 Medium" w:hAnsi="BIZ UD明朝 Medium" w:cs="ＭＳ Ｐゴシック" w:hint="eastAsia"/>
          <w:kern w:val="0"/>
          <w:sz w:val="24"/>
          <w:szCs w:val="24"/>
          <w:u w:val="single"/>
        </w:rPr>
        <w:t xml:space="preserve">業務活動収支　</w:t>
      </w:r>
      <w:r w:rsidRPr="005F41F9">
        <w:rPr>
          <w:rFonts w:ascii="BIZ UD明朝 Medium" w:eastAsia="BIZ UD明朝 Medium" w:hAnsi="BIZ UD明朝 Medium" w:cs="ＭＳ Ｐゴシック" w:hint="eastAsia"/>
          <w:color w:val="0070C0"/>
          <w:kern w:val="0"/>
          <w:sz w:val="24"/>
          <w:szCs w:val="24"/>
          <w:u w:val="single"/>
        </w:rPr>
        <w:t xml:space="preserve">　　　　　　　　　</w:t>
      </w:r>
      <w:r w:rsidRPr="005F41F9">
        <w:rPr>
          <w:rFonts w:ascii="BIZ UD明朝 Medium" w:eastAsia="BIZ UD明朝 Medium" w:hAnsi="BIZ UD明朝 Medium" w:cs="ＭＳ Ｐゴシック" w:hint="eastAsia"/>
          <w:kern w:val="0"/>
          <w:sz w:val="24"/>
          <w:szCs w:val="24"/>
          <w:u w:val="single"/>
        </w:rPr>
        <w:t xml:space="preserve">　　</w:t>
      </w:r>
      <w:r w:rsidR="005F41F9" w:rsidRPr="005F41F9">
        <w:rPr>
          <w:rFonts w:ascii="BIZ UD明朝 Medium" w:eastAsia="BIZ UD明朝 Medium" w:hAnsi="BIZ UD明朝 Medium" w:cs="ＭＳ Ｐゴシック" w:hint="eastAsia"/>
          <w:kern w:val="0"/>
          <w:sz w:val="24"/>
          <w:szCs w:val="24"/>
          <w:u w:val="single"/>
        </w:rPr>
        <w:t>１７</w:t>
      </w:r>
      <w:r w:rsidRPr="005F41F9">
        <w:rPr>
          <w:rFonts w:ascii="BIZ UD明朝 Medium" w:eastAsia="BIZ UD明朝 Medium" w:hAnsi="BIZ UD明朝 Medium" w:cs="ＭＳ Ｐゴシック" w:hint="eastAsia"/>
          <w:kern w:val="0"/>
          <w:sz w:val="24"/>
          <w:szCs w:val="24"/>
          <w:u w:val="single"/>
        </w:rPr>
        <w:t>，</w:t>
      </w:r>
      <w:r w:rsidR="005F41F9" w:rsidRPr="005F41F9">
        <w:rPr>
          <w:rFonts w:ascii="BIZ UD明朝 Medium" w:eastAsia="BIZ UD明朝 Medium" w:hAnsi="BIZ UD明朝 Medium" w:cs="ＭＳ Ｐゴシック" w:hint="eastAsia"/>
          <w:kern w:val="0"/>
          <w:sz w:val="24"/>
          <w:szCs w:val="24"/>
          <w:u w:val="single"/>
        </w:rPr>
        <w:t>２６７</w:t>
      </w:r>
      <w:r w:rsidRPr="005F41F9">
        <w:rPr>
          <w:rFonts w:ascii="BIZ UD明朝 Medium" w:eastAsia="BIZ UD明朝 Medium" w:hAnsi="BIZ UD明朝 Medium" w:cs="ＭＳ Ｐゴシック" w:hint="eastAsia"/>
          <w:kern w:val="0"/>
          <w:sz w:val="24"/>
          <w:szCs w:val="24"/>
          <w:u w:val="single"/>
        </w:rPr>
        <w:t>百万円</w:t>
      </w:r>
      <w:r w:rsidRPr="005F41F9">
        <w:rPr>
          <w:rFonts w:ascii="BIZ UD明朝 Medium" w:eastAsia="BIZ UD明朝 Medium" w:hAnsi="BIZ UD明朝 Medium" w:cs="ＭＳ Ｐゴシック" w:hint="eastAsia"/>
          <w:color w:val="0070C0"/>
          <w:kern w:val="0"/>
          <w:sz w:val="24"/>
          <w:szCs w:val="24"/>
        </w:rPr>
        <w:br/>
      </w:r>
      <w:r w:rsidRPr="005F41F9">
        <w:rPr>
          <w:rFonts w:ascii="BIZ UD明朝 Medium" w:eastAsia="BIZ UD明朝 Medium" w:hAnsi="BIZ UD明朝 Medium" w:cs="ＭＳ Ｐゴシック" w:hint="eastAsia"/>
          <w:kern w:val="0"/>
          <w:sz w:val="24"/>
          <w:szCs w:val="24"/>
        </w:rPr>
        <w:t xml:space="preserve">投資活動収入の国都等補助金収入　</w:t>
      </w:r>
      <w:r w:rsidRPr="005F41F9">
        <w:rPr>
          <w:rFonts w:ascii="BIZ UD明朝 Medium" w:eastAsia="BIZ UD明朝 Medium" w:hAnsi="BIZ UD明朝 Medium" w:cs="ＭＳ Ｐゴシック" w:hint="eastAsia"/>
          <w:color w:val="0070C0"/>
          <w:kern w:val="0"/>
          <w:sz w:val="24"/>
          <w:szCs w:val="24"/>
        </w:rPr>
        <w:t xml:space="preserve">　　  </w:t>
      </w:r>
      <w:r w:rsidR="00D53BDA" w:rsidRPr="005F41F9">
        <w:rPr>
          <w:rFonts w:ascii="BIZ UD明朝 Medium" w:eastAsia="BIZ UD明朝 Medium" w:hAnsi="BIZ UD明朝 Medium" w:cs="ＭＳ Ｐゴシック" w:hint="eastAsia"/>
          <w:kern w:val="0"/>
          <w:sz w:val="24"/>
          <w:szCs w:val="24"/>
        </w:rPr>
        <w:t>３</w:t>
      </w:r>
      <w:r w:rsidRPr="005F41F9">
        <w:rPr>
          <w:rFonts w:ascii="BIZ UD明朝 Medium" w:eastAsia="BIZ UD明朝 Medium" w:hAnsi="BIZ UD明朝 Medium" w:cs="ＭＳ Ｐゴシック" w:hint="eastAsia"/>
          <w:kern w:val="0"/>
          <w:sz w:val="24"/>
          <w:szCs w:val="24"/>
        </w:rPr>
        <w:t>，</w:t>
      </w:r>
      <w:r w:rsidR="005F41F9" w:rsidRPr="005F41F9">
        <w:rPr>
          <w:rFonts w:ascii="BIZ UD明朝 Medium" w:eastAsia="BIZ UD明朝 Medium" w:hAnsi="BIZ UD明朝 Medium" w:cs="ＭＳ Ｐゴシック" w:hint="eastAsia"/>
          <w:kern w:val="0"/>
          <w:sz w:val="24"/>
          <w:szCs w:val="24"/>
        </w:rPr>
        <w:t>９７６</w:t>
      </w:r>
      <w:r w:rsidRPr="005F41F9">
        <w:rPr>
          <w:rFonts w:ascii="BIZ UD明朝 Medium" w:eastAsia="BIZ UD明朝 Medium" w:hAnsi="BIZ UD明朝 Medium" w:cs="ＭＳ Ｐゴシック" w:hint="eastAsia"/>
          <w:kern w:val="0"/>
          <w:sz w:val="24"/>
          <w:szCs w:val="24"/>
        </w:rPr>
        <w:t>百万円</w:t>
      </w:r>
      <w:r w:rsidRPr="005F41F9">
        <w:rPr>
          <w:rFonts w:ascii="BIZ UD明朝 Medium" w:eastAsia="BIZ UD明朝 Medium" w:hAnsi="BIZ UD明朝 Medium" w:cs="ＭＳ Ｐゴシック" w:hint="eastAsia"/>
          <w:color w:val="0070C0"/>
          <w:kern w:val="0"/>
          <w:sz w:val="24"/>
          <w:szCs w:val="24"/>
        </w:rPr>
        <w:br/>
      </w:r>
      <w:r w:rsidRPr="00E879D5">
        <w:rPr>
          <w:rFonts w:ascii="BIZ UD明朝 Medium" w:eastAsia="BIZ UD明朝 Medium" w:hAnsi="BIZ UD明朝 Medium" w:cs="ＭＳ Ｐゴシック" w:hint="eastAsia"/>
          <w:kern w:val="0"/>
          <w:sz w:val="24"/>
          <w:szCs w:val="24"/>
        </w:rPr>
        <w:t>未収債権、未払債務等の増加（減少）　　２，</w:t>
      </w:r>
      <w:r w:rsidR="00351F47" w:rsidRPr="00E879D5">
        <w:rPr>
          <w:rFonts w:ascii="BIZ UD明朝 Medium" w:eastAsia="BIZ UD明朝 Medium" w:hAnsi="BIZ UD明朝 Medium" w:cs="ＭＳ Ｐゴシック" w:hint="eastAsia"/>
          <w:kern w:val="0"/>
          <w:sz w:val="24"/>
          <w:szCs w:val="24"/>
        </w:rPr>
        <w:t>９</w:t>
      </w:r>
      <w:r w:rsidR="00E879D5" w:rsidRPr="00E879D5">
        <w:rPr>
          <w:rFonts w:ascii="BIZ UD明朝 Medium" w:eastAsia="BIZ UD明朝 Medium" w:hAnsi="BIZ UD明朝 Medium" w:cs="ＭＳ Ｐゴシック" w:hint="eastAsia"/>
          <w:kern w:val="0"/>
          <w:sz w:val="24"/>
          <w:szCs w:val="24"/>
        </w:rPr>
        <w:t>２１</w:t>
      </w:r>
      <w:r w:rsidRPr="00E879D5">
        <w:rPr>
          <w:rFonts w:ascii="BIZ UD明朝 Medium" w:eastAsia="BIZ UD明朝 Medium" w:hAnsi="BIZ UD明朝 Medium" w:cs="ＭＳ Ｐゴシック" w:hint="eastAsia"/>
          <w:kern w:val="0"/>
          <w:sz w:val="24"/>
          <w:szCs w:val="24"/>
        </w:rPr>
        <w:t>百万円</w:t>
      </w:r>
    </w:p>
    <w:p w14:paraId="31D0C938" w14:textId="6FDD17FB" w:rsidR="00405824" w:rsidRPr="005F41F9" w:rsidRDefault="00405824" w:rsidP="005F41F9">
      <w:pPr>
        <w:widowControl/>
        <w:ind w:leftChars="613" w:left="1287" w:firstLineChars="6" w:firstLine="14"/>
        <w:jc w:val="left"/>
        <w:rPr>
          <w:rFonts w:ascii="BIZ UD明朝 Medium" w:eastAsia="BIZ UD明朝 Medium" w:hAnsi="BIZ UD明朝 Medium" w:cs="ＭＳ Ｐゴシック"/>
          <w:kern w:val="0"/>
          <w:sz w:val="24"/>
          <w:szCs w:val="24"/>
        </w:rPr>
      </w:pPr>
      <w:r w:rsidRPr="005F41F9">
        <w:rPr>
          <w:rFonts w:ascii="BIZ UD明朝 Medium" w:eastAsia="BIZ UD明朝 Medium" w:hAnsi="BIZ UD明朝 Medium" w:cs="ＭＳ Ｐゴシック" w:hint="eastAsia"/>
          <w:kern w:val="0"/>
          <w:sz w:val="24"/>
          <w:szCs w:val="24"/>
        </w:rPr>
        <w:t>減価償却費</w:t>
      </w:r>
      <w:r w:rsidRPr="005F41F9">
        <w:rPr>
          <w:rFonts w:ascii="BIZ UD明朝 Medium" w:eastAsia="BIZ UD明朝 Medium" w:hAnsi="BIZ UD明朝 Medium" w:cs="ＭＳ Ｐゴシック" w:hint="eastAsia"/>
          <w:color w:val="0070C0"/>
          <w:kern w:val="0"/>
          <w:sz w:val="24"/>
          <w:szCs w:val="24"/>
        </w:rPr>
        <w:t xml:space="preserve">　　　　　　　　　　　</w:t>
      </w:r>
      <w:r w:rsidRPr="005F41F9">
        <w:rPr>
          <w:rFonts w:ascii="BIZ UD明朝 Medium" w:eastAsia="BIZ UD明朝 Medium" w:hAnsi="BIZ UD明朝 Medium" w:cs="ＭＳ Ｐゴシック" w:hint="eastAsia"/>
          <w:kern w:val="0"/>
          <w:sz w:val="24"/>
          <w:szCs w:val="24"/>
        </w:rPr>
        <w:t xml:space="preserve">　△１</w:t>
      </w:r>
      <w:r w:rsidR="005F41F9" w:rsidRPr="005F41F9">
        <w:rPr>
          <w:rFonts w:ascii="BIZ UD明朝 Medium" w:eastAsia="BIZ UD明朝 Medium" w:hAnsi="BIZ UD明朝 Medium" w:cs="ＭＳ Ｐゴシック" w:hint="eastAsia"/>
          <w:kern w:val="0"/>
          <w:sz w:val="24"/>
          <w:szCs w:val="24"/>
        </w:rPr>
        <w:t>１</w:t>
      </w:r>
      <w:r w:rsidRPr="005F41F9">
        <w:rPr>
          <w:rFonts w:ascii="BIZ UD明朝 Medium" w:eastAsia="BIZ UD明朝 Medium" w:hAnsi="BIZ UD明朝 Medium" w:cs="ＭＳ Ｐゴシック" w:hint="eastAsia"/>
          <w:kern w:val="0"/>
          <w:sz w:val="24"/>
          <w:szCs w:val="24"/>
        </w:rPr>
        <w:t>，</w:t>
      </w:r>
      <w:r w:rsidR="005F41F9" w:rsidRPr="005F41F9">
        <w:rPr>
          <w:rFonts w:ascii="BIZ UD明朝 Medium" w:eastAsia="BIZ UD明朝 Medium" w:hAnsi="BIZ UD明朝 Medium" w:cs="ＭＳ Ｐゴシック" w:hint="eastAsia"/>
          <w:kern w:val="0"/>
          <w:sz w:val="24"/>
          <w:szCs w:val="24"/>
        </w:rPr>
        <w:t>０３１</w:t>
      </w:r>
      <w:r w:rsidRPr="005F41F9">
        <w:rPr>
          <w:rFonts w:ascii="BIZ UD明朝 Medium" w:eastAsia="BIZ UD明朝 Medium" w:hAnsi="BIZ UD明朝 Medium" w:cs="ＭＳ Ｐゴシック" w:hint="eastAsia"/>
          <w:kern w:val="0"/>
          <w:sz w:val="24"/>
          <w:szCs w:val="24"/>
        </w:rPr>
        <w:t>百万円</w:t>
      </w:r>
      <w:r w:rsidRPr="005F41F9">
        <w:rPr>
          <w:rFonts w:ascii="BIZ UD明朝 Medium" w:eastAsia="BIZ UD明朝 Medium" w:hAnsi="BIZ UD明朝 Medium" w:cs="ＭＳ Ｐゴシック" w:hint="eastAsia"/>
          <w:kern w:val="0"/>
          <w:sz w:val="24"/>
          <w:szCs w:val="24"/>
        </w:rPr>
        <w:br/>
        <w:t>賞与等引当金繰入額　　　　　　　　　△</w:t>
      </w:r>
      <w:r w:rsidR="005F41F9" w:rsidRPr="005F41F9">
        <w:rPr>
          <w:rFonts w:ascii="BIZ UD明朝 Medium" w:eastAsia="BIZ UD明朝 Medium" w:hAnsi="BIZ UD明朝 Medium" w:cs="ＭＳ Ｐゴシック" w:hint="eastAsia"/>
          <w:kern w:val="0"/>
          <w:sz w:val="24"/>
          <w:szCs w:val="24"/>
        </w:rPr>
        <w:t>１，０３１</w:t>
      </w:r>
      <w:r w:rsidRPr="005F41F9">
        <w:rPr>
          <w:rFonts w:ascii="BIZ UD明朝 Medium" w:eastAsia="BIZ UD明朝 Medium" w:hAnsi="BIZ UD明朝 Medium" w:cs="ＭＳ Ｐゴシック" w:hint="eastAsia"/>
          <w:kern w:val="0"/>
          <w:sz w:val="24"/>
          <w:szCs w:val="24"/>
        </w:rPr>
        <w:t>百万円</w:t>
      </w:r>
      <w:r w:rsidRPr="005F41F9">
        <w:rPr>
          <w:rFonts w:ascii="BIZ UD明朝 Medium" w:eastAsia="BIZ UD明朝 Medium" w:hAnsi="BIZ UD明朝 Medium" w:cs="ＭＳ Ｐゴシック" w:hint="eastAsia"/>
          <w:kern w:val="0"/>
          <w:sz w:val="24"/>
          <w:szCs w:val="24"/>
        </w:rPr>
        <w:br/>
        <w:t>退職手当引当金繰入額　　　　　　　　△</w:t>
      </w:r>
      <w:r w:rsidR="00351F47" w:rsidRPr="005F41F9">
        <w:rPr>
          <w:rFonts w:ascii="BIZ UD明朝 Medium" w:eastAsia="BIZ UD明朝 Medium" w:hAnsi="BIZ UD明朝 Medium" w:cs="ＭＳ Ｐゴシック" w:hint="eastAsia"/>
          <w:kern w:val="0"/>
          <w:sz w:val="24"/>
          <w:szCs w:val="24"/>
        </w:rPr>
        <w:t>１，１</w:t>
      </w:r>
      <w:r w:rsidR="005F41F9" w:rsidRPr="005F41F9">
        <w:rPr>
          <w:rFonts w:ascii="BIZ UD明朝 Medium" w:eastAsia="BIZ UD明朝 Medium" w:hAnsi="BIZ UD明朝 Medium" w:cs="ＭＳ Ｐゴシック" w:hint="eastAsia"/>
          <w:kern w:val="0"/>
          <w:sz w:val="24"/>
          <w:szCs w:val="24"/>
        </w:rPr>
        <w:t>８０</w:t>
      </w:r>
      <w:r w:rsidRPr="005F41F9">
        <w:rPr>
          <w:rFonts w:ascii="BIZ UD明朝 Medium" w:eastAsia="BIZ UD明朝 Medium" w:hAnsi="BIZ UD明朝 Medium" w:cs="ＭＳ Ｐゴシック" w:hint="eastAsia"/>
          <w:kern w:val="0"/>
          <w:sz w:val="24"/>
          <w:szCs w:val="24"/>
        </w:rPr>
        <w:t>百万円</w:t>
      </w:r>
      <w:r w:rsidRPr="005F41F9">
        <w:rPr>
          <w:rFonts w:ascii="BIZ UD明朝 Medium" w:eastAsia="BIZ UD明朝 Medium" w:hAnsi="BIZ UD明朝 Medium" w:cs="ＭＳ Ｐゴシック" w:hint="eastAsia"/>
          <w:kern w:val="0"/>
          <w:sz w:val="24"/>
          <w:szCs w:val="24"/>
        </w:rPr>
        <w:br/>
        <w:t xml:space="preserve">徴収不能引当金繰入額　　　　　　　　　　</w:t>
      </w:r>
      <w:r w:rsidR="005F41F9" w:rsidRPr="005F41F9">
        <w:rPr>
          <w:rFonts w:ascii="BIZ UD明朝 Medium" w:eastAsia="BIZ UD明朝 Medium" w:hAnsi="BIZ UD明朝 Medium" w:cs="ＭＳ Ｐゴシック" w:hint="eastAsia"/>
          <w:kern w:val="0"/>
          <w:sz w:val="24"/>
          <w:szCs w:val="24"/>
        </w:rPr>
        <w:t xml:space="preserve">　</w:t>
      </w:r>
      <w:r w:rsidRPr="005F41F9">
        <w:rPr>
          <w:rFonts w:ascii="BIZ UD明朝 Medium" w:eastAsia="BIZ UD明朝 Medium" w:hAnsi="BIZ UD明朝 Medium" w:cs="ＭＳ Ｐゴシック" w:hint="eastAsia"/>
          <w:kern w:val="0"/>
          <w:sz w:val="24"/>
          <w:szCs w:val="24"/>
        </w:rPr>
        <w:t>△</w:t>
      </w:r>
      <w:r w:rsidR="005F41F9" w:rsidRPr="005F41F9">
        <w:rPr>
          <w:rFonts w:ascii="BIZ UD明朝 Medium" w:eastAsia="BIZ UD明朝 Medium" w:hAnsi="BIZ UD明朝 Medium" w:cs="ＭＳ Ｐゴシック" w:hint="eastAsia"/>
          <w:kern w:val="0"/>
          <w:sz w:val="24"/>
          <w:szCs w:val="24"/>
        </w:rPr>
        <w:t>７２</w:t>
      </w:r>
      <w:r w:rsidRPr="005F41F9">
        <w:rPr>
          <w:rFonts w:ascii="BIZ UD明朝 Medium" w:eastAsia="BIZ UD明朝 Medium" w:hAnsi="BIZ UD明朝 Medium" w:cs="ＭＳ Ｐゴシック" w:hint="eastAsia"/>
          <w:kern w:val="0"/>
          <w:sz w:val="24"/>
          <w:szCs w:val="24"/>
        </w:rPr>
        <w:t>百万円</w:t>
      </w:r>
      <w:r w:rsidRPr="005F41F9">
        <w:rPr>
          <w:rFonts w:ascii="BIZ UD明朝 Medium" w:eastAsia="BIZ UD明朝 Medium" w:hAnsi="BIZ UD明朝 Medium" w:cs="ＭＳ Ｐゴシック" w:hint="eastAsia"/>
          <w:kern w:val="0"/>
          <w:sz w:val="24"/>
          <w:szCs w:val="24"/>
        </w:rPr>
        <w:br/>
        <w:t>資産除売却益（損）　　　　　　　　　　　△</w:t>
      </w:r>
      <w:r w:rsidR="005F41F9" w:rsidRPr="005F41F9">
        <w:rPr>
          <w:rFonts w:ascii="BIZ UD明朝 Medium" w:eastAsia="BIZ UD明朝 Medium" w:hAnsi="BIZ UD明朝 Medium" w:cs="ＭＳ Ｐゴシック" w:hint="eastAsia"/>
          <w:kern w:val="0"/>
          <w:sz w:val="24"/>
          <w:szCs w:val="24"/>
        </w:rPr>
        <w:t>６１７</w:t>
      </w:r>
      <w:r w:rsidRPr="005F41F9">
        <w:rPr>
          <w:rFonts w:ascii="BIZ UD明朝 Medium" w:eastAsia="BIZ UD明朝 Medium" w:hAnsi="BIZ UD明朝 Medium" w:cs="ＭＳ Ｐゴシック" w:hint="eastAsia"/>
          <w:kern w:val="0"/>
          <w:sz w:val="24"/>
          <w:szCs w:val="24"/>
        </w:rPr>
        <w:t>百万円</w:t>
      </w:r>
    </w:p>
    <w:p w14:paraId="31C448BB" w14:textId="24561162" w:rsidR="00405824" w:rsidRPr="005F41F9" w:rsidRDefault="00405824" w:rsidP="00405824">
      <w:pPr>
        <w:widowControl/>
        <w:ind w:leftChars="500" w:left="1050" w:firstLineChars="100" w:firstLine="240"/>
        <w:jc w:val="left"/>
        <w:rPr>
          <w:rFonts w:ascii="BIZ UD明朝 Medium" w:eastAsia="BIZ UD明朝 Medium" w:hAnsi="BIZ UD明朝 Medium" w:cs="ＭＳ Ｐゴシック"/>
          <w:color w:val="0070C0"/>
          <w:kern w:val="0"/>
          <w:sz w:val="24"/>
          <w:szCs w:val="24"/>
          <w:u w:val="single"/>
        </w:rPr>
      </w:pPr>
      <w:r w:rsidRPr="005F41F9">
        <w:rPr>
          <w:rFonts w:ascii="BIZ UD明朝 Medium" w:eastAsia="BIZ UD明朝 Medium" w:hAnsi="BIZ UD明朝 Medium" w:cs="ＭＳ Ｐゴシック" w:hint="eastAsia"/>
          <w:kern w:val="0"/>
          <w:sz w:val="24"/>
          <w:szCs w:val="24"/>
          <w:u w:val="single"/>
        </w:rPr>
        <w:t xml:space="preserve">純資産変動計算書の本年度差額　　　　</w:t>
      </w:r>
      <w:r w:rsidR="005F41F9" w:rsidRPr="005F41F9">
        <w:rPr>
          <w:rFonts w:ascii="BIZ UD明朝 Medium" w:eastAsia="BIZ UD明朝 Medium" w:hAnsi="BIZ UD明朝 Medium" w:cs="ＭＳ Ｐゴシック" w:hint="eastAsia"/>
          <w:kern w:val="0"/>
          <w:sz w:val="24"/>
          <w:szCs w:val="24"/>
          <w:u w:val="single"/>
        </w:rPr>
        <w:t>１０</w:t>
      </w:r>
      <w:r w:rsidRPr="005F41F9">
        <w:rPr>
          <w:rFonts w:ascii="BIZ UD明朝 Medium" w:eastAsia="BIZ UD明朝 Medium" w:hAnsi="BIZ UD明朝 Medium" w:cs="ＭＳ Ｐゴシック" w:hint="eastAsia"/>
          <w:kern w:val="0"/>
          <w:sz w:val="24"/>
          <w:szCs w:val="24"/>
          <w:u w:val="single"/>
        </w:rPr>
        <w:t>，</w:t>
      </w:r>
      <w:r w:rsidR="005F41F9" w:rsidRPr="005F41F9">
        <w:rPr>
          <w:rFonts w:ascii="BIZ UD明朝 Medium" w:eastAsia="BIZ UD明朝 Medium" w:hAnsi="BIZ UD明朝 Medium" w:cs="ＭＳ Ｐゴシック" w:hint="eastAsia"/>
          <w:kern w:val="0"/>
          <w:sz w:val="24"/>
          <w:szCs w:val="24"/>
          <w:u w:val="single"/>
        </w:rPr>
        <w:t>２３３</w:t>
      </w:r>
      <w:r w:rsidRPr="005F41F9">
        <w:rPr>
          <w:rFonts w:ascii="BIZ UD明朝 Medium" w:eastAsia="BIZ UD明朝 Medium" w:hAnsi="BIZ UD明朝 Medium" w:cs="ＭＳ Ｐゴシック" w:hint="eastAsia"/>
          <w:kern w:val="0"/>
          <w:sz w:val="24"/>
          <w:szCs w:val="24"/>
          <w:u w:val="single"/>
        </w:rPr>
        <w:t>百万円</w:t>
      </w:r>
    </w:p>
    <w:p w14:paraId="5226EA2D" w14:textId="77777777" w:rsidR="00156487" w:rsidRPr="00612807" w:rsidRDefault="00156487" w:rsidP="00405824">
      <w:pPr>
        <w:widowControl/>
        <w:ind w:leftChars="500" w:left="1050" w:firstLineChars="100" w:firstLine="240"/>
        <w:jc w:val="left"/>
        <w:rPr>
          <w:rFonts w:ascii="BIZ UD明朝 Medium" w:eastAsia="BIZ UD明朝 Medium" w:hAnsi="BIZ UD明朝 Medium" w:cs="ＭＳ Ｐゴシック"/>
          <w:kern w:val="0"/>
          <w:sz w:val="24"/>
          <w:szCs w:val="24"/>
          <w:u w:val="single"/>
        </w:rPr>
      </w:pPr>
    </w:p>
    <w:p w14:paraId="39F29BB0" w14:textId="77777777" w:rsidR="00405824" w:rsidRPr="00612807" w:rsidRDefault="00405824" w:rsidP="00405824">
      <w:pPr>
        <w:pStyle w:val="a3"/>
        <w:widowControl/>
        <w:numPr>
          <w:ilvl w:val="0"/>
          <w:numId w:val="8"/>
        </w:numPr>
        <w:ind w:leftChars="0" w:left="854" w:hanging="371"/>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一時借入金の増減額が含まれていない旨並びに一時借入金の限度額及び利子の金額</w:t>
      </w:r>
    </w:p>
    <w:p w14:paraId="2B4B7286" w14:textId="77777777" w:rsidR="00405824" w:rsidRPr="00612807" w:rsidRDefault="00405824" w:rsidP="00612807">
      <w:pPr>
        <w:widowControl/>
        <w:ind w:firstLineChars="350" w:firstLine="84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資金収支計算書上、一時借入金の増減額は含まれていません。</w:t>
      </w:r>
    </w:p>
    <w:p w14:paraId="5ED58C72" w14:textId="7B4BDCF5" w:rsidR="0022377C" w:rsidRPr="0022377C" w:rsidRDefault="00405824" w:rsidP="00463D12">
      <w:pPr>
        <w:widowControl/>
        <w:ind w:leftChars="405" w:left="852" w:hangingChars="1" w:hanging="2"/>
        <w:jc w:val="left"/>
        <w:rPr>
          <w:rFonts w:ascii="ＭＳ ゴシック" w:eastAsia="ＭＳ ゴシック" w:hAnsi="ＭＳ ゴシック" w:cs="ＭＳ Ｐゴシック"/>
          <w:kern w:val="0"/>
          <w:sz w:val="22"/>
        </w:rPr>
      </w:pPr>
      <w:r w:rsidRPr="00612807">
        <w:rPr>
          <w:rFonts w:ascii="BIZ UD明朝 Medium" w:eastAsia="BIZ UD明朝 Medium" w:hAnsi="BIZ UD明朝 Medium" w:cs="ＭＳ Ｐゴシック" w:hint="eastAsia"/>
          <w:kern w:val="0"/>
          <w:sz w:val="24"/>
          <w:szCs w:val="24"/>
        </w:rPr>
        <w:lastRenderedPageBreak/>
        <w:t>なお、一時借入金の限度額及び利子額は次のとおりです。</w:t>
      </w:r>
      <w:r w:rsidRPr="00612807">
        <w:rPr>
          <w:rFonts w:ascii="BIZ UD明朝 Medium" w:eastAsia="BIZ UD明朝 Medium" w:hAnsi="BIZ UD明朝 Medium" w:cs="ＭＳ Ｐゴシック" w:hint="eastAsia"/>
          <w:kern w:val="0"/>
          <w:sz w:val="24"/>
          <w:szCs w:val="24"/>
        </w:rPr>
        <w:br/>
        <w:t>一時借入金の限度額　　　　５００百万円</w:t>
      </w:r>
      <w:r w:rsidRPr="00612807">
        <w:rPr>
          <w:rFonts w:ascii="BIZ UD明朝 Medium" w:eastAsia="BIZ UD明朝 Medium" w:hAnsi="BIZ UD明朝 Medium" w:cs="ＭＳ Ｐゴシック" w:hint="eastAsia"/>
          <w:kern w:val="0"/>
          <w:sz w:val="24"/>
          <w:szCs w:val="24"/>
        </w:rPr>
        <w:br/>
        <w:t>一時借入金に係る利子額　　　　　　０円</w:t>
      </w:r>
      <w:r w:rsidR="00D8688F" w:rsidRPr="002C0808">
        <w:rPr>
          <w:rFonts w:ascii="BIZ UDゴシック" w:eastAsia="BIZ UDゴシック" w:hAnsi="BIZ UDゴシック" w:cs="ＭＳ Ｐゴシック" w:hint="eastAsia"/>
          <w:kern w:val="0"/>
          <w:sz w:val="24"/>
          <w:szCs w:val="24"/>
        </w:rPr>
        <w:t xml:space="preserve"> </w:t>
      </w:r>
      <w:r w:rsidR="0022377C" w:rsidRPr="008B2C2B">
        <w:rPr>
          <w:rFonts w:ascii="ＭＳ ゴシック" w:eastAsia="ＭＳ ゴシック" w:hAnsi="ＭＳ ゴシック" w:cs="ＭＳ Ｐゴシック" w:hint="eastAsia"/>
          <w:kern w:val="0"/>
          <w:sz w:val="22"/>
        </w:rPr>
        <w:t xml:space="preserve"> </w:t>
      </w:r>
    </w:p>
    <w:sectPr w:rsidR="0022377C" w:rsidRPr="0022377C" w:rsidSect="00612807">
      <w:pgSz w:w="11906" w:h="16838"/>
      <w:pgMar w:top="1985" w:right="1361" w:bottom="1701" w:left="136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0D6C0" w14:textId="77777777" w:rsidR="00463D12" w:rsidRDefault="00463D12" w:rsidP="00463D12">
      <w:r>
        <w:separator/>
      </w:r>
    </w:p>
  </w:endnote>
  <w:endnote w:type="continuationSeparator" w:id="0">
    <w:p w14:paraId="6230C852" w14:textId="77777777" w:rsidR="00463D12" w:rsidRDefault="00463D12" w:rsidP="0046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346F2" w14:textId="77777777" w:rsidR="00463D12" w:rsidRDefault="00463D12" w:rsidP="00463D12">
      <w:r>
        <w:separator/>
      </w:r>
    </w:p>
  </w:footnote>
  <w:footnote w:type="continuationSeparator" w:id="0">
    <w:p w14:paraId="38F8DAE7" w14:textId="77777777" w:rsidR="00463D12" w:rsidRDefault="00463D12" w:rsidP="00463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3D12"/>
    <w:multiLevelType w:val="hybridMultilevel"/>
    <w:tmpl w:val="9AA8A730"/>
    <w:lvl w:ilvl="0" w:tplc="4C06D53A">
      <w:start w:val="1"/>
      <w:numFmt w:val="decimalEnclosedCircle"/>
      <w:lvlText w:val="%1"/>
      <w:lvlJc w:val="left"/>
      <w:pPr>
        <w:ind w:left="1053" w:hanging="360"/>
      </w:pPr>
      <w:rPr>
        <w:rFonts w:hint="default"/>
      </w:rPr>
    </w:lvl>
    <w:lvl w:ilvl="1" w:tplc="04090017" w:tentative="1">
      <w:start w:val="1"/>
      <w:numFmt w:val="aiueoFullWidth"/>
      <w:lvlText w:val="(%2)"/>
      <w:lvlJc w:val="left"/>
      <w:pPr>
        <w:ind w:left="1533" w:hanging="420"/>
      </w:pPr>
    </w:lvl>
    <w:lvl w:ilvl="2" w:tplc="04090011" w:tentative="1">
      <w:start w:val="1"/>
      <w:numFmt w:val="decimalEnclosedCircle"/>
      <w:lvlText w:val="%3"/>
      <w:lvlJc w:val="left"/>
      <w:pPr>
        <w:ind w:left="1953" w:hanging="420"/>
      </w:pPr>
    </w:lvl>
    <w:lvl w:ilvl="3" w:tplc="0409000F" w:tentative="1">
      <w:start w:val="1"/>
      <w:numFmt w:val="decimal"/>
      <w:lvlText w:val="%4."/>
      <w:lvlJc w:val="left"/>
      <w:pPr>
        <w:ind w:left="2373" w:hanging="420"/>
      </w:pPr>
    </w:lvl>
    <w:lvl w:ilvl="4" w:tplc="04090017" w:tentative="1">
      <w:start w:val="1"/>
      <w:numFmt w:val="aiueoFullWidth"/>
      <w:lvlText w:val="(%5)"/>
      <w:lvlJc w:val="left"/>
      <w:pPr>
        <w:ind w:left="2793" w:hanging="420"/>
      </w:pPr>
    </w:lvl>
    <w:lvl w:ilvl="5" w:tplc="04090011" w:tentative="1">
      <w:start w:val="1"/>
      <w:numFmt w:val="decimalEnclosedCircle"/>
      <w:lvlText w:val="%6"/>
      <w:lvlJc w:val="left"/>
      <w:pPr>
        <w:ind w:left="3213" w:hanging="420"/>
      </w:pPr>
    </w:lvl>
    <w:lvl w:ilvl="6" w:tplc="0409000F" w:tentative="1">
      <w:start w:val="1"/>
      <w:numFmt w:val="decimal"/>
      <w:lvlText w:val="%7."/>
      <w:lvlJc w:val="left"/>
      <w:pPr>
        <w:ind w:left="3633" w:hanging="420"/>
      </w:pPr>
    </w:lvl>
    <w:lvl w:ilvl="7" w:tplc="04090017" w:tentative="1">
      <w:start w:val="1"/>
      <w:numFmt w:val="aiueoFullWidth"/>
      <w:lvlText w:val="(%8)"/>
      <w:lvlJc w:val="left"/>
      <w:pPr>
        <w:ind w:left="4053" w:hanging="420"/>
      </w:pPr>
    </w:lvl>
    <w:lvl w:ilvl="8" w:tplc="04090011" w:tentative="1">
      <w:start w:val="1"/>
      <w:numFmt w:val="decimalEnclosedCircle"/>
      <w:lvlText w:val="%9"/>
      <w:lvlJc w:val="left"/>
      <w:pPr>
        <w:ind w:left="4473" w:hanging="420"/>
      </w:pPr>
    </w:lvl>
  </w:abstractNum>
  <w:abstractNum w:abstractNumId="1" w15:restartNumberingAfterBreak="0">
    <w:nsid w:val="173A48E0"/>
    <w:multiLevelType w:val="hybridMultilevel"/>
    <w:tmpl w:val="B2D2A78C"/>
    <w:lvl w:ilvl="0" w:tplc="7CD0BA78">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2" w15:restartNumberingAfterBreak="0">
    <w:nsid w:val="18676024"/>
    <w:multiLevelType w:val="hybridMultilevel"/>
    <w:tmpl w:val="DCE24806"/>
    <w:lvl w:ilvl="0" w:tplc="BCA6DB26">
      <w:start w:val="1"/>
      <w:numFmt w:val="decimalEnclosedCircle"/>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3" w15:restartNumberingAfterBreak="0">
    <w:nsid w:val="2F254FE8"/>
    <w:multiLevelType w:val="hybridMultilevel"/>
    <w:tmpl w:val="75361B50"/>
    <w:lvl w:ilvl="0" w:tplc="DAC8B3AC">
      <w:start w:val="6"/>
      <w:numFmt w:val="decimalEnclosedCircle"/>
      <w:lvlText w:val="%1"/>
      <w:lvlJc w:val="left"/>
      <w:pPr>
        <w:ind w:left="1070" w:hanging="360"/>
      </w:pPr>
      <w:rPr>
        <w:rFonts w:hint="default"/>
      </w:rPr>
    </w:lvl>
    <w:lvl w:ilvl="1" w:tplc="4A60C442">
      <w:start w:val="2"/>
      <w:numFmt w:val="decimalFullWidth"/>
      <w:lvlText w:val="（%2）"/>
      <w:lvlJc w:val="left"/>
      <w:pPr>
        <w:ind w:left="1190" w:hanging="720"/>
      </w:pPr>
      <w:rPr>
        <w:rFonts w:hint="default"/>
      </w:r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 w15:restartNumberingAfterBreak="0">
    <w:nsid w:val="35584032"/>
    <w:multiLevelType w:val="hybridMultilevel"/>
    <w:tmpl w:val="8FCE3F70"/>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5" w15:restartNumberingAfterBreak="0">
    <w:nsid w:val="5F1166DB"/>
    <w:multiLevelType w:val="hybridMultilevel"/>
    <w:tmpl w:val="7FC8A79A"/>
    <w:lvl w:ilvl="0" w:tplc="75E2BBAC">
      <w:start w:val="2"/>
      <w:numFmt w:val="decimalFullWidth"/>
      <w:lvlText w:val="（%1）"/>
      <w:lvlJc w:val="left"/>
      <w:pPr>
        <w:ind w:left="720" w:hanging="720"/>
      </w:pPr>
      <w:rPr>
        <w:rFonts w:hint="default"/>
      </w:rPr>
    </w:lvl>
    <w:lvl w:ilvl="1" w:tplc="53DA67B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B0C028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AE31E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554652A"/>
    <w:multiLevelType w:val="hybridMultilevel"/>
    <w:tmpl w:val="856C25F0"/>
    <w:lvl w:ilvl="0" w:tplc="83BC3AB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abstractNumId w:val="5"/>
  </w:num>
  <w:num w:numId="2">
    <w:abstractNumId w:val="4"/>
  </w:num>
  <w:num w:numId="3">
    <w:abstractNumId w:val="0"/>
  </w:num>
  <w:num w:numId="4">
    <w:abstractNumId w:val="1"/>
  </w:num>
  <w:num w:numId="5">
    <w:abstractNumId w:val="3"/>
  </w:num>
  <w:num w:numId="6">
    <w:abstractNumId w:val="8"/>
  </w:num>
  <w:num w:numId="7">
    <w:abstractNumId w:val="2"/>
  </w:num>
  <w:num w:numId="8">
    <w:abstractNumId w:val="6"/>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智恵子 松井">
    <w15:presenceInfo w15:providerId="AD" w15:userId="S-1-5-21-782691633-1114934596-4100462822-49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dirty"/>
  <w:revisionView w:markup="0" w:inkAnnotations="0"/>
  <w:trackRevisions/>
  <w:defaultTabStop w:val="84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4"/>
    <w:rsid w:val="00005142"/>
    <w:rsid w:val="000464DD"/>
    <w:rsid w:val="000B03CB"/>
    <w:rsid w:val="00156487"/>
    <w:rsid w:val="0016202F"/>
    <w:rsid w:val="00162C5E"/>
    <w:rsid w:val="001F4B8D"/>
    <w:rsid w:val="001F68DD"/>
    <w:rsid w:val="0022377C"/>
    <w:rsid w:val="00285A9F"/>
    <w:rsid w:val="002C0808"/>
    <w:rsid w:val="00351F47"/>
    <w:rsid w:val="003B555F"/>
    <w:rsid w:val="00405824"/>
    <w:rsid w:val="00461DD2"/>
    <w:rsid w:val="00463D12"/>
    <w:rsid w:val="00471EE3"/>
    <w:rsid w:val="0049037B"/>
    <w:rsid w:val="004922D7"/>
    <w:rsid w:val="004A04A0"/>
    <w:rsid w:val="004D34EE"/>
    <w:rsid w:val="004E03F4"/>
    <w:rsid w:val="00512BE2"/>
    <w:rsid w:val="005329D8"/>
    <w:rsid w:val="00562C49"/>
    <w:rsid w:val="005E4DF3"/>
    <w:rsid w:val="005E580C"/>
    <w:rsid w:val="005F41F9"/>
    <w:rsid w:val="00612807"/>
    <w:rsid w:val="00697584"/>
    <w:rsid w:val="006D2519"/>
    <w:rsid w:val="00725BDF"/>
    <w:rsid w:val="00745D9E"/>
    <w:rsid w:val="00752346"/>
    <w:rsid w:val="007B4DEB"/>
    <w:rsid w:val="00820D93"/>
    <w:rsid w:val="00823EE2"/>
    <w:rsid w:val="00857646"/>
    <w:rsid w:val="008846E7"/>
    <w:rsid w:val="008A4516"/>
    <w:rsid w:val="009D6198"/>
    <w:rsid w:val="00A07A23"/>
    <w:rsid w:val="00AB4310"/>
    <w:rsid w:val="00B74B02"/>
    <w:rsid w:val="00B92290"/>
    <w:rsid w:val="00C63E2B"/>
    <w:rsid w:val="00C700BE"/>
    <w:rsid w:val="00C7242C"/>
    <w:rsid w:val="00CB1D90"/>
    <w:rsid w:val="00D2249A"/>
    <w:rsid w:val="00D53BDA"/>
    <w:rsid w:val="00D8688F"/>
    <w:rsid w:val="00DB06EB"/>
    <w:rsid w:val="00E21CED"/>
    <w:rsid w:val="00E23D03"/>
    <w:rsid w:val="00E3573A"/>
    <w:rsid w:val="00E723A0"/>
    <w:rsid w:val="00E76012"/>
    <w:rsid w:val="00E879D5"/>
    <w:rsid w:val="00F32F83"/>
    <w:rsid w:val="00FA7A80"/>
    <w:rsid w:val="00FB6F5D"/>
    <w:rsid w:val="00FE06BD"/>
    <w:rsid w:val="00FE7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72AC87D6"/>
  <w15:chartTrackingRefBased/>
  <w15:docId w15:val="{F48EDD42-CCA1-4F5B-9208-AA168C24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Z UD明朝 Medium" w:eastAsia="BIZ UD明朝 Medium" w:hAnsi="BIZ UDP明朝 Medium" w:cstheme="minorBidi"/>
        <w:color w:val="404040" w:themeColor="text1" w:themeTint="BF"/>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584"/>
    <w:pPr>
      <w:widowControl w:val="0"/>
      <w:jc w:val="both"/>
    </w:pPr>
    <w:rPr>
      <w:rFonts w:asciiTheme="minorHAnsi" w:eastAsiaTheme="minorEastAsia" w:hAnsiTheme="minorHAnsi"/>
      <w:color w:val="auto"/>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584"/>
    <w:pPr>
      <w:ind w:leftChars="400" w:left="840"/>
    </w:pPr>
  </w:style>
  <w:style w:type="table" w:styleId="a4">
    <w:name w:val="Table Grid"/>
    <w:basedOn w:val="a1"/>
    <w:uiPriority w:val="59"/>
    <w:rsid w:val="0022377C"/>
    <w:rPr>
      <w:rFonts w:asciiTheme="minorHAnsi" w:eastAsiaTheme="minorEastAsia" w:hAnsiTheme="minorHAnsi"/>
      <w:color w:val="auto"/>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E7CE1"/>
    <w:rPr>
      <w:sz w:val="18"/>
      <w:szCs w:val="18"/>
    </w:rPr>
  </w:style>
  <w:style w:type="paragraph" w:styleId="a6">
    <w:name w:val="annotation text"/>
    <w:basedOn w:val="a"/>
    <w:link w:val="a7"/>
    <w:uiPriority w:val="99"/>
    <w:semiHidden/>
    <w:unhideWhenUsed/>
    <w:rsid w:val="00FE7CE1"/>
    <w:pPr>
      <w:jc w:val="left"/>
    </w:pPr>
  </w:style>
  <w:style w:type="character" w:customStyle="1" w:styleId="a7">
    <w:name w:val="コメント文字列 (文字)"/>
    <w:basedOn w:val="a0"/>
    <w:link w:val="a6"/>
    <w:uiPriority w:val="99"/>
    <w:semiHidden/>
    <w:rsid w:val="00FE7CE1"/>
    <w:rPr>
      <w:rFonts w:asciiTheme="minorHAnsi" w:eastAsiaTheme="minorEastAsia" w:hAnsiTheme="minorHAnsi"/>
      <w:color w:val="auto"/>
      <w:sz w:val="21"/>
    </w:rPr>
  </w:style>
  <w:style w:type="paragraph" w:styleId="a8">
    <w:name w:val="annotation subject"/>
    <w:basedOn w:val="a6"/>
    <w:next w:val="a6"/>
    <w:link w:val="a9"/>
    <w:uiPriority w:val="99"/>
    <w:semiHidden/>
    <w:unhideWhenUsed/>
    <w:rsid w:val="00FE7CE1"/>
    <w:rPr>
      <w:b/>
      <w:bCs/>
    </w:rPr>
  </w:style>
  <w:style w:type="character" w:customStyle="1" w:styleId="a9">
    <w:name w:val="コメント内容 (文字)"/>
    <w:basedOn w:val="a7"/>
    <w:link w:val="a8"/>
    <w:uiPriority w:val="99"/>
    <w:semiHidden/>
    <w:rsid w:val="00FE7CE1"/>
    <w:rPr>
      <w:rFonts w:asciiTheme="minorHAnsi" w:eastAsiaTheme="minorEastAsia" w:hAnsiTheme="minorHAnsi"/>
      <w:b/>
      <w:bCs/>
      <w:color w:val="auto"/>
      <w:sz w:val="21"/>
    </w:rPr>
  </w:style>
  <w:style w:type="paragraph" w:styleId="aa">
    <w:name w:val="Balloon Text"/>
    <w:basedOn w:val="a"/>
    <w:link w:val="ab"/>
    <w:uiPriority w:val="99"/>
    <w:semiHidden/>
    <w:unhideWhenUsed/>
    <w:rsid w:val="00FE7CE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E7CE1"/>
    <w:rPr>
      <w:rFonts w:asciiTheme="majorHAnsi" w:eastAsiaTheme="majorEastAsia" w:hAnsiTheme="majorHAnsi" w:cstheme="majorBidi"/>
      <w:color w:val="auto"/>
      <w:sz w:val="18"/>
      <w:szCs w:val="18"/>
    </w:rPr>
  </w:style>
  <w:style w:type="paragraph" w:styleId="ac">
    <w:name w:val="header"/>
    <w:basedOn w:val="a"/>
    <w:link w:val="ad"/>
    <w:uiPriority w:val="99"/>
    <w:unhideWhenUsed/>
    <w:rsid w:val="00463D12"/>
    <w:pPr>
      <w:tabs>
        <w:tab w:val="center" w:pos="4252"/>
        <w:tab w:val="right" w:pos="8504"/>
      </w:tabs>
      <w:snapToGrid w:val="0"/>
    </w:pPr>
  </w:style>
  <w:style w:type="character" w:customStyle="1" w:styleId="ad">
    <w:name w:val="ヘッダー (文字)"/>
    <w:basedOn w:val="a0"/>
    <w:link w:val="ac"/>
    <w:uiPriority w:val="99"/>
    <w:rsid w:val="00463D12"/>
    <w:rPr>
      <w:rFonts w:asciiTheme="minorHAnsi" w:eastAsiaTheme="minorEastAsia" w:hAnsiTheme="minorHAnsi"/>
      <w:color w:val="auto"/>
      <w:sz w:val="21"/>
    </w:rPr>
  </w:style>
  <w:style w:type="paragraph" w:styleId="ae">
    <w:name w:val="footer"/>
    <w:basedOn w:val="a"/>
    <w:link w:val="af"/>
    <w:uiPriority w:val="99"/>
    <w:unhideWhenUsed/>
    <w:rsid w:val="00463D12"/>
    <w:pPr>
      <w:tabs>
        <w:tab w:val="center" w:pos="4252"/>
        <w:tab w:val="right" w:pos="8504"/>
      </w:tabs>
      <w:snapToGrid w:val="0"/>
    </w:pPr>
  </w:style>
  <w:style w:type="character" w:customStyle="1" w:styleId="af">
    <w:name w:val="フッター (文字)"/>
    <w:basedOn w:val="a0"/>
    <w:link w:val="ae"/>
    <w:uiPriority w:val="99"/>
    <w:rsid w:val="00463D12"/>
    <w:rPr>
      <w:rFonts w:asciiTheme="minorHAnsi" w:eastAsiaTheme="minorEastAsia" w:hAnsiTheme="minorHAnsi"/>
      <w:color w:val="auto"/>
      <w:sz w:val="21"/>
    </w:rPr>
  </w:style>
  <w:style w:type="paragraph" w:styleId="af0">
    <w:name w:val="Revision"/>
    <w:hidden/>
    <w:uiPriority w:val="99"/>
    <w:semiHidden/>
    <w:rsid w:val="00CB1D90"/>
    <w:rPr>
      <w:rFonts w:asciiTheme="minorHAnsi" w:eastAsiaTheme="minorEastAsia" w:hAnsiTheme="minorHAns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563</Words>
  <Characters>3214</Characters>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2021-08-20T01:28:00Z</dcterms:created>
  <dcterms:modified xsi:type="dcterms:W3CDTF">2021-09-24T09:25:00Z</dcterms:modified>
</cp:coreProperties>
</file>